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F8B472" w14:textId="77777777" w:rsidR="00C23259" w:rsidRDefault="00C23259" w:rsidP="00C23259">
      <w:r>
        <w:t> </w:t>
      </w:r>
    </w:p>
    <w:tbl>
      <w:tblPr>
        <w:tblpPr w:leftFromText="180" w:rightFromText="180" w:vertAnchor="text"/>
        <w:tblW w:w="1009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6"/>
        <w:gridCol w:w="3492"/>
        <w:gridCol w:w="3600"/>
      </w:tblGrid>
      <w:tr w:rsidR="00C23259" w14:paraId="6153FE19" w14:textId="77777777" w:rsidTr="00A93D48">
        <w:trPr>
          <w:trHeight w:val="1530"/>
        </w:trPr>
        <w:tc>
          <w:tcPr>
            <w:tcW w:w="300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F4145" w14:textId="77777777" w:rsidR="00C23259" w:rsidRPr="0021637F" w:rsidRDefault="00C23259" w:rsidP="00A93D48">
            <w:pPr>
              <w:rPr>
                <w:sz w:val="46"/>
                <w:szCs w:val="46"/>
              </w:rPr>
            </w:pPr>
            <w:r w:rsidRPr="0021637F">
              <w:rPr>
                <w:b/>
                <w:bCs/>
                <w:color w:val="808080"/>
                <w:sz w:val="46"/>
                <w:szCs w:val="46"/>
              </w:rPr>
              <w:t>LMU|</w:t>
            </w:r>
            <w:r w:rsidRPr="0021637F">
              <w:rPr>
                <w:b/>
                <w:bCs/>
                <w:color w:val="993300"/>
                <w:sz w:val="46"/>
                <w:szCs w:val="46"/>
              </w:rPr>
              <w:t>LA</w:t>
            </w:r>
          </w:p>
          <w:p w14:paraId="3FE7D553" w14:textId="77777777" w:rsidR="00C23259" w:rsidRPr="00834926" w:rsidRDefault="00C23259" w:rsidP="00A93D48">
            <w:pPr>
              <w:rPr>
                <w:sz w:val="20"/>
                <w:szCs w:val="20"/>
              </w:rPr>
            </w:pPr>
            <w:r w:rsidRPr="00834926">
              <w:rPr>
                <w:b/>
                <w:bCs/>
                <w:color w:val="808080"/>
                <w:sz w:val="20"/>
                <w:szCs w:val="20"/>
              </w:rPr>
              <w:t>Loyola Marymount</w:t>
            </w:r>
          </w:p>
          <w:p w14:paraId="3BEFA227" w14:textId="77777777" w:rsidR="00C23259" w:rsidRDefault="00C23259" w:rsidP="00A93D48">
            <w:r w:rsidRPr="00834926">
              <w:rPr>
                <w:b/>
                <w:bCs/>
                <w:color w:val="808080"/>
                <w:sz w:val="20"/>
                <w:szCs w:val="20"/>
              </w:rPr>
              <w:t>University</w:t>
            </w:r>
          </w:p>
        </w:tc>
        <w:tc>
          <w:tcPr>
            <w:tcW w:w="3492" w:type="dxa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32C7334" w14:textId="77777777" w:rsidR="00C23259" w:rsidRDefault="00C23259" w:rsidP="00A93D48">
            <w:pPr>
              <w:jc w:val="center"/>
              <w:rPr>
                <w:b/>
                <w:color w:val="808080"/>
                <w:sz w:val="18"/>
                <w:szCs w:val="18"/>
              </w:rPr>
            </w:pPr>
            <w:r w:rsidRPr="0021637F">
              <w:rPr>
                <w:b/>
                <w:color w:val="808080"/>
                <w:sz w:val="18"/>
                <w:szCs w:val="18"/>
              </w:rPr>
              <w:t xml:space="preserve">                           </w:t>
            </w:r>
            <w:r>
              <w:rPr>
                <w:b/>
                <w:color w:val="808080"/>
                <w:sz w:val="18"/>
                <w:szCs w:val="18"/>
              </w:rPr>
              <w:t xml:space="preserve">      </w:t>
            </w:r>
            <w:r w:rsidRPr="0021637F">
              <w:rPr>
                <w:b/>
                <w:color w:val="808080"/>
                <w:sz w:val="18"/>
                <w:szCs w:val="18"/>
              </w:rPr>
              <w:t xml:space="preserve">Department of </w:t>
            </w:r>
            <w:r>
              <w:rPr>
                <w:b/>
                <w:color w:val="808080"/>
                <w:sz w:val="18"/>
                <w:szCs w:val="18"/>
              </w:rPr>
              <w:t>Biology</w:t>
            </w:r>
          </w:p>
          <w:p w14:paraId="0B4C8535" w14:textId="77777777" w:rsidR="00C23259" w:rsidRDefault="00C23259" w:rsidP="00A93D48">
            <w:pPr>
              <w:jc w:val="center"/>
              <w:rPr>
                <w:b/>
                <w:color w:val="808080"/>
                <w:sz w:val="18"/>
                <w:szCs w:val="18"/>
              </w:rPr>
            </w:pPr>
          </w:p>
          <w:p w14:paraId="119F0AB6" w14:textId="77777777" w:rsidR="00C23259" w:rsidRDefault="00C23259" w:rsidP="00A93D48">
            <w:pPr>
              <w:jc w:val="center"/>
              <w:rPr>
                <w:b/>
                <w:color w:val="808080"/>
                <w:sz w:val="18"/>
                <w:szCs w:val="18"/>
              </w:rPr>
            </w:pPr>
          </w:p>
          <w:p w14:paraId="1D6AB466" w14:textId="77777777" w:rsidR="00C23259" w:rsidRDefault="00C23259" w:rsidP="00A93D48">
            <w:pPr>
              <w:jc w:val="center"/>
              <w:rPr>
                <w:b/>
                <w:color w:val="808080"/>
                <w:sz w:val="18"/>
                <w:szCs w:val="18"/>
              </w:rPr>
            </w:pPr>
            <w:r>
              <w:rPr>
                <w:b/>
                <w:color w:val="808080"/>
                <w:sz w:val="18"/>
                <w:szCs w:val="18"/>
              </w:rPr>
              <w:t xml:space="preserve">                             </w:t>
            </w:r>
            <w:proofErr w:type="spellStart"/>
            <w:r>
              <w:rPr>
                <w:b/>
                <w:color w:val="808080"/>
                <w:sz w:val="18"/>
                <w:szCs w:val="18"/>
              </w:rPr>
              <w:t>Kam</w:t>
            </w:r>
            <w:proofErr w:type="spellEnd"/>
            <w:r>
              <w:rPr>
                <w:b/>
                <w:color w:val="808080"/>
                <w:sz w:val="18"/>
                <w:szCs w:val="18"/>
              </w:rPr>
              <w:t xml:space="preserve"> D. </w:t>
            </w:r>
            <w:proofErr w:type="spellStart"/>
            <w:r>
              <w:rPr>
                <w:b/>
                <w:color w:val="808080"/>
                <w:sz w:val="18"/>
                <w:szCs w:val="18"/>
              </w:rPr>
              <w:t>Dahlquist</w:t>
            </w:r>
            <w:proofErr w:type="spellEnd"/>
            <w:r>
              <w:rPr>
                <w:b/>
                <w:color w:val="808080"/>
                <w:sz w:val="18"/>
                <w:szCs w:val="18"/>
              </w:rPr>
              <w:t>, Ph.D.</w:t>
            </w:r>
          </w:p>
          <w:p w14:paraId="21975D16" w14:textId="77777777" w:rsidR="00C23259" w:rsidRPr="0021637F" w:rsidRDefault="00C23259" w:rsidP="00A93D4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color w:val="808080"/>
                <w:sz w:val="18"/>
                <w:szCs w:val="18"/>
              </w:rPr>
              <w:t xml:space="preserve">                                kdahlquist@lmu.edu</w:t>
            </w:r>
          </w:p>
        </w:tc>
        <w:tc>
          <w:tcPr>
            <w:tcW w:w="36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AD907" w14:textId="77777777" w:rsidR="00C23259" w:rsidRPr="0021637F" w:rsidRDefault="00C23259" w:rsidP="00A93D48">
            <w:pPr>
              <w:ind w:left="702"/>
              <w:rPr>
                <w:b/>
                <w:sz w:val="18"/>
                <w:szCs w:val="18"/>
              </w:rPr>
            </w:pPr>
            <w:r w:rsidRPr="0021637F">
              <w:rPr>
                <w:b/>
                <w:color w:val="808080"/>
                <w:sz w:val="18"/>
                <w:szCs w:val="18"/>
              </w:rPr>
              <w:t>1 LMU Drive, MS  8</w:t>
            </w:r>
            <w:r w:rsidR="00B2565C">
              <w:rPr>
                <w:b/>
                <w:color w:val="808080"/>
                <w:sz w:val="18"/>
                <w:szCs w:val="18"/>
              </w:rPr>
              <w:t>888</w:t>
            </w:r>
          </w:p>
          <w:p w14:paraId="54C4B8AF" w14:textId="77777777" w:rsidR="00C23259" w:rsidRDefault="00C23259" w:rsidP="00A93D48">
            <w:pPr>
              <w:ind w:left="702"/>
              <w:rPr>
                <w:b/>
                <w:sz w:val="18"/>
                <w:szCs w:val="18"/>
              </w:rPr>
            </w:pPr>
            <w:r w:rsidRPr="0021637F">
              <w:rPr>
                <w:b/>
                <w:color w:val="808080"/>
                <w:sz w:val="18"/>
                <w:szCs w:val="18"/>
              </w:rPr>
              <w:t>Los Angeles, CA  90045-2659</w:t>
            </w:r>
          </w:p>
          <w:p w14:paraId="19EDF4EF" w14:textId="77777777" w:rsidR="00C23259" w:rsidRPr="0021637F" w:rsidRDefault="00C23259" w:rsidP="00A93D48">
            <w:pPr>
              <w:ind w:left="702"/>
              <w:rPr>
                <w:b/>
                <w:sz w:val="18"/>
                <w:szCs w:val="18"/>
              </w:rPr>
            </w:pPr>
          </w:p>
          <w:p w14:paraId="58DA22C1" w14:textId="77777777" w:rsidR="00C23259" w:rsidRPr="0021637F" w:rsidRDefault="00C23259" w:rsidP="00A93D48">
            <w:pPr>
              <w:ind w:left="702"/>
              <w:rPr>
                <w:b/>
                <w:sz w:val="18"/>
                <w:szCs w:val="18"/>
              </w:rPr>
            </w:pPr>
            <w:r w:rsidRPr="0021637F">
              <w:rPr>
                <w:b/>
                <w:color w:val="808080"/>
                <w:sz w:val="18"/>
                <w:szCs w:val="18"/>
              </w:rPr>
              <w:t>Tel    310.338.</w:t>
            </w:r>
            <w:r>
              <w:rPr>
                <w:b/>
                <w:color w:val="808080"/>
                <w:sz w:val="18"/>
                <w:szCs w:val="18"/>
              </w:rPr>
              <w:t>7697</w:t>
            </w:r>
          </w:p>
          <w:p w14:paraId="43742D37" w14:textId="77777777" w:rsidR="00C23259" w:rsidRPr="0021637F" w:rsidRDefault="00C23259" w:rsidP="00A93D48">
            <w:pPr>
              <w:ind w:left="702"/>
              <w:rPr>
                <w:b/>
                <w:color w:val="808080"/>
                <w:sz w:val="18"/>
                <w:szCs w:val="18"/>
              </w:rPr>
            </w:pPr>
            <w:r w:rsidRPr="0021637F">
              <w:rPr>
                <w:b/>
                <w:color w:val="808080"/>
                <w:sz w:val="18"/>
                <w:szCs w:val="18"/>
              </w:rPr>
              <w:t>Fax   310.338.</w:t>
            </w:r>
            <w:r>
              <w:rPr>
                <w:b/>
                <w:color w:val="808080"/>
                <w:sz w:val="18"/>
                <w:szCs w:val="18"/>
              </w:rPr>
              <w:t>4479</w:t>
            </w:r>
          </w:p>
          <w:p w14:paraId="5AF76E6C" w14:textId="77777777" w:rsidR="00C23259" w:rsidRDefault="00C23259" w:rsidP="00A93D48">
            <w:pPr>
              <w:ind w:left="702"/>
            </w:pPr>
            <w:r w:rsidRPr="0021637F">
              <w:rPr>
                <w:b/>
                <w:color w:val="808080"/>
                <w:sz w:val="18"/>
                <w:szCs w:val="18"/>
              </w:rPr>
              <w:t>www.lmu.edu</w:t>
            </w:r>
            <w:r>
              <w:rPr>
                <w:color w:val="808080"/>
                <w:sz w:val="20"/>
                <w:szCs w:val="20"/>
              </w:rPr>
              <w:t xml:space="preserve"> </w:t>
            </w:r>
            <w:r>
              <w:t>   </w:t>
            </w:r>
          </w:p>
        </w:tc>
      </w:tr>
    </w:tbl>
    <w:p w14:paraId="6E47EF41" w14:textId="77777777" w:rsidR="004F46FC" w:rsidRDefault="004F46FC" w:rsidP="004747D3"/>
    <w:p w14:paraId="58B27936" w14:textId="77777777" w:rsidR="00CC799A" w:rsidRDefault="00CC799A" w:rsidP="004747D3"/>
    <w:p w14:paraId="51E0FC56" w14:textId="77777777" w:rsidR="00CC799A" w:rsidRPr="00D36BE4" w:rsidRDefault="00CC799A" w:rsidP="004747D3"/>
    <w:p w14:paraId="3F3D426A" w14:textId="77777777" w:rsidR="00B2565C" w:rsidRDefault="00B2565C" w:rsidP="00B2565C">
      <w:r>
        <w:t>Dr. Shawn Gomez</w:t>
      </w:r>
    </w:p>
    <w:p w14:paraId="2C29A7D0" w14:textId="77777777" w:rsidR="00B2565C" w:rsidRDefault="00B2565C" w:rsidP="00B2565C">
      <w:r>
        <w:t>Academic Editor</w:t>
      </w:r>
    </w:p>
    <w:p w14:paraId="55179F18" w14:textId="77777777" w:rsidR="00D76B0F" w:rsidRPr="00B2565C" w:rsidRDefault="00B2565C" w:rsidP="00B2565C">
      <w:pPr>
        <w:rPr>
          <w:i/>
        </w:rPr>
      </w:pPr>
      <w:proofErr w:type="spellStart"/>
      <w:r w:rsidRPr="00B2565C">
        <w:rPr>
          <w:i/>
        </w:rPr>
        <w:t>PeerJ</w:t>
      </w:r>
      <w:proofErr w:type="spellEnd"/>
      <w:r w:rsidRPr="00B2565C">
        <w:rPr>
          <w:i/>
        </w:rPr>
        <w:t xml:space="preserve"> Computer Science</w:t>
      </w:r>
    </w:p>
    <w:p w14:paraId="063F2EF8" w14:textId="77777777" w:rsidR="00186C77" w:rsidRDefault="00186C77" w:rsidP="004747D3"/>
    <w:p w14:paraId="40F98C01" w14:textId="77777777" w:rsidR="00BB690D" w:rsidRDefault="00BB690D" w:rsidP="004747D3">
      <w:r>
        <w:t xml:space="preserve">RE: </w:t>
      </w:r>
      <w:r w:rsidR="00B2565C">
        <w:t xml:space="preserve">Manuscript CS-2016:05:10823:1:0:NEW, </w:t>
      </w:r>
      <w:r w:rsidR="00B2565C" w:rsidRPr="00B2565C">
        <w:t>GRNsight: a web application and service for visualizing models of small- to medium-scale gene regulatory networks</w:t>
      </w:r>
    </w:p>
    <w:p w14:paraId="407CC6C6" w14:textId="77777777" w:rsidR="00BB690D" w:rsidRPr="00D36BE4" w:rsidRDefault="00BB690D" w:rsidP="004747D3"/>
    <w:p w14:paraId="0DE26D8E" w14:textId="77777777" w:rsidR="004747D3" w:rsidRPr="00D36BE4" w:rsidRDefault="00B2565C" w:rsidP="004747D3">
      <w:r>
        <w:t>August</w:t>
      </w:r>
      <w:r w:rsidR="001217A8">
        <w:t xml:space="preserve"> </w:t>
      </w:r>
      <w:r>
        <w:t>12</w:t>
      </w:r>
      <w:r w:rsidR="001217A8">
        <w:t>, 2016</w:t>
      </w:r>
    </w:p>
    <w:p w14:paraId="429188F9" w14:textId="77777777" w:rsidR="004747D3" w:rsidRPr="00D36BE4" w:rsidRDefault="004747D3" w:rsidP="004747D3"/>
    <w:p w14:paraId="64408E9F" w14:textId="77777777" w:rsidR="0072408A" w:rsidRPr="00D36BE4" w:rsidRDefault="0072408A" w:rsidP="0072408A">
      <w:r w:rsidRPr="00D36BE4">
        <w:t xml:space="preserve">Dear </w:t>
      </w:r>
      <w:r w:rsidR="00B2565C">
        <w:t>Dr. Gomez</w:t>
      </w:r>
      <w:r w:rsidRPr="00D36BE4">
        <w:t>:</w:t>
      </w:r>
    </w:p>
    <w:p w14:paraId="1BAC659F" w14:textId="77777777" w:rsidR="0072408A" w:rsidRDefault="0072408A" w:rsidP="0072408A"/>
    <w:p w14:paraId="3FC341E7" w14:textId="77777777" w:rsidR="00B2565C" w:rsidRDefault="00B2565C" w:rsidP="0072408A">
      <w:r>
        <w:t xml:space="preserve">We thank the reviewers for their thorough review of both our software and manuscript.  </w:t>
      </w:r>
      <w:r w:rsidR="00CC799A">
        <w:t>We have made changes to both the code and manuscript according to their suggestions; t</w:t>
      </w:r>
      <w:r>
        <w:t>heir constructive criticism has led to a much stronger product.</w:t>
      </w:r>
    </w:p>
    <w:p w14:paraId="40C41D26" w14:textId="77777777" w:rsidR="00CC799A" w:rsidRDefault="00CC799A" w:rsidP="0072408A"/>
    <w:p w14:paraId="3E9F19AA" w14:textId="77777777" w:rsidR="00CC799A" w:rsidRDefault="00CC799A" w:rsidP="0072408A">
      <w:r>
        <w:t xml:space="preserve">In particular, we have added import and export functionality for commonly used network exchange formats, </w:t>
      </w:r>
      <w:del w:id="0" w:author="John David N. Dionisio" w:date="2016-08-12T03:28:00Z">
        <w:r w:rsidDel="008E161F">
          <w:delText xml:space="preserve">increased the size of the bounding box to enable the force spring algorithm to completely relax, </w:delText>
        </w:r>
      </w:del>
      <w:bookmarkStart w:id="1" w:name="_GoBack"/>
      <w:bookmarkEnd w:id="1"/>
      <w:r>
        <w:t xml:space="preserve">fixed the bug where the edge weights were not displaying in certain browsers, made GRNsight available via the </w:t>
      </w:r>
      <w:proofErr w:type="spellStart"/>
      <w:r>
        <w:t>BioJS</w:t>
      </w:r>
      <w:proofErr w:type="spellEnd"/>
      <w:r>
        <w:t xml:space="preserve"> registry, and clarified in the documentation that nodes can be manually relocated.  We have also addressed the concerns about the manuscript itself as shown in the more extensive response to reviewers.</w:t>
      </w:r>
    </w:p>
    <w:p w14:paraId="78A866F2" w14:textId="77777777" w:rsidR="00CC799A" w:rsidRDefault="00CC799A" w:rsidP="0072408A"/>
    <w:p w14:paraId="6F824A19" w14:textId="77777777" w:rsidR="00CC799A" w:rsidRDefault="00CC799A" w:rsidP="0072408A">
      <w:r>
        <w:t xml:space="preserve">We now believe that the manuscript is suitable for publication in </w:t>
      </w:r>
      <w:proofErr w:type="spellStart"/>
      <w:r w:rsidRPr="00CC799A">
        <w:rPr>
          <w:i/>
        </w:rPr>
        <w:t>PeerJ</w:t>
      </w:r>
      <w:proofErr w:type="spellEnd"/>
      <w:r w:rsidRPr="00CC799A">
        <w:rPr>
          <w:i/>
        </w:rPr>
        <w:t xml:space="preserve"> Computer Science</w:t>
      </w:r>
      <w:r>
        <w:t>.</w:t>
      </w:r>
    </w:p>
    <w:p w14:paraId="74618868" w14:textId="77777777" w:rsidR="00B2565C" w:rsidRPr="00D36BE4" w:rsidRDefault="00B2565C" w:rsidP="0072408A"/>
    <w:p w14:paraId="5CBAEA33" w14:textId="77777777" w:rsidR="0072408A" w:rsidRPr="00D36BE4" w:rsidRDefault="0072408A" w:rsidP="0072408A">
      <w:r w:rsidRPr="00D36BE4">
        <w:t>Sincerely,</w:t>
      </w:r>
    </w:p>
    <w:p w14:paraId="09B7A070" w14:textId="77777777" w:rsidR="0072408A" w:rsidRDefault="0072408A" w:rsidP="0072408A"/>
    <w:p w14:paraId="6492B078" w14:textId="77777777" w:rsidR="007E066B" w:rsidRDefault="007E066B" w:rsidP="0072408A"/>
    <w:p w14:paraId="6A88C5E1" w14:textId="77777777" w:rsidR="001347AB" w:rsidRDefault="001347AB" w:rsidP="0072408A"/>
    <w:p w14:paraId="1C1C4439" w14:textId="77777777" w:rsidR="00233A4C" w:rsidRDefault="0072408A" w:rsidP="0072408A">
      <w:proofErr w:type="spellStart"/>
      <w:r w:rsidRPr="00D36BE4">
        <w:t>Kam</w:t>
      </w:r>
      <w:proofErr w:type="spellEnd"/>
      <w:r w:rsidRPr="00D36BE4">
        <w:t xml:space="preserve"> D. </w:t>
      </w:r>
      <w:proofErr w:type="spellStart"/>
      <w:r w:rsidRPr="00D36BE4">
        <w:t>Dahlquist</w:t>
      </w:r>
      <w:proofErr w:type="spellEnd"/>
      <w:r w:rsidRPr="00D36BE4">
        <w:t>, Ph.D.</w:t>
      </w:r>
    </w:p>
    <w:p w14:paraId="0371FF60" w14:textId="77777777" w:rsidR="00990C48" w:rsidRDefault="00990C48" w:rsidP="0072408A">
      <w:r>
        <w:t>Associate Professor of Biology</w:t>
      </w:r>
    </w:p>
    <w:p w14:paraId="475EAFFC" w14:textId="77777777" w:rsidR="00B2565C" w:rsidRDefault="00B2565C" w:rsidP="0072408A"/>
    <w:p w14:paraId="16923389" w14:textId="77777777" w:rsidR="00B2565C" w:rsidRDefault="00B2565C" w:rsidP="0072408A">
      <w:proofErr w:type="gramStart"/>
      <w:r>
        <w:t>On behalf of all authors.</w:t>
      </w:r>
      <w:proofErr w:type="gramEnd"/>
    </w:p>
    <w:sectPr w:rsidR="00B2565C" w:rsidSect="0072408A">
      <w:footerReference w:type="default" r:id="rId8"/>
      <w:pgSz w:w="12240" w:h="15840" w:code="1"/>
      <w:pgMar w:top="792" w:right="1440" w:bottom="1440" w:left="1440" w:header="79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BEE707" w14:textId="77777777" w:rsidR="009C7160" w:rsidRDefault="009C7160">
      <w:r>
        <w:separator/>
      </w:r>
    </w:p>
  </w:endnote>
  <w:endnote w:type="continuationSeparator" w:id="0">
    <w:p w14:paraId="22761F6B" w14:textId="77777777" w:rsidR="009C7160" w:rsidRDefault="009C7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roman"/>
    <w:notTrueType/>
    <w:pitch w:val="default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9D577" w14:textId="77777777" w:rsidR="00735286" w:rsidRPr="00436FE2" w:rsidRDefault="00735286" w:rsidP="00436FE2">
    <w:pPr>
      <w:pStyle w:val="Footer"/>
      <w:jc w:val="center"/>
      <w:rPr>
        <w:sz w:val="20"/>
        <w:szCs w:val="20"/>
      </w:rPr>
    </w:pPr>
    <w:r w:rsidRPr="00436FE2">
      <w:rPr>
        <w:rStyle w:val="PageNumber"/>
        <w:sz w:val="20"/>
        <w:szCs w:val="20"/>
      </w:rPr>
      <w:fldChar w:fldCharType="begin"/>
    </w:r>
    <w:r w:rsidRPr="00436FE2">
      <w:rPr>
        <w:rStyle w:val="PageNumber"/>
        <w:sz w:val="20"/>
        <w:szCs w:val="20"/>
      </w:rPr>
      <w:instrText xml:space="preserve"> PAGE </w:instrText>
    </w:r>
    <w:r w:rsidRPr="00436FE2">
      <w:rPr>
        <w:rStyle w:val="PageNumber"/>
        <w:sz w:val="20"/>
        <w:szCs w:val="20"/>
      </w:rPr>
      <w:fldChar w:fldCharType="separate"/>
    </w:r>
    <w:r w:rsidR="00B2565C">
      <w:rPr>
        <w:rStyle w:val="PageNumber"/>
        <w:noProof/>
        <w:sz w:val="20"/>
        <w:szCs w:val="20"/>
      </w:rPr>
      <w:t>2</w:t>
    </w:r>
    <w:r w:rsidRPr="00436FE2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CFD236" w14:textId="77777777" w:rsidR="009C7160" w:rsidRDefault="009C7160">
      <w:r>
        <w:separator/>
      </w:r>
    </w:p>
  </w:footnote>
  <w:footnote w:type="continuationSeparator" w:id="0">
    <w:p w14:paraId="0CF3AE0E" w14:textId="77777777" w:rsidR="009C7160" w:rsidRDefault="009C71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B53DF"/>
    <w:multiLevelType w:val="hybridMultilevel"/>
    <w:tmpl w:val="9FE0FE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248C"/>
    <w:rsid w:val="00022BF6"/>
    <w:rsid w:val="000313C4"/>
    <w:rsid w:val="00032BBC"/>
    <w:rsid w:val="00033AE0"/>
    <w:rsid w:val="00043C0E"/>
    <w:rsid w:val="00045C94"/>
    <w:rsid w:val="00063D8C"/>
    <w:rsid w:val="0008248C"/>
    <w:rsid w:val="000913A2"/>
    <w:rsid w:val="00094CB4"/>
    <w:rsid w:val="000B1B72"/>
    <w:rsid w:val="000C585A"/>
    <w:rsid w:val="000D1847"/>
    <w:rsid w:val="000F3982"/>
    <w:rsid w:val="00104678"/>
    <w:rsid w:val="001217A8"/>
    <w:rsid w:val="001225E6"/>
    <w:rsid w:val="0012276D"/>
    <w:rsid w:val="00134285"/>
    <w:rsid w:val="001347AB"/>
    <w:rsid w:val="001379F8"/>
    <w:rsid w:val="0016684D"/>
    <w:rsid w:val="00166DE6"/>
    <w:rsid w:val="00176395"/>
    <w:rsid w:val="00184E7C"/>
    <w:rsid w:val="00186C77"/>
    <w:rsid w:val="00191446"/>
    <w:rsid w:val="00196E94"/>
    <w:rsid w:val="001A7A5D"/>
    <w:rsid w:val="001C7A90"/>
    <w:rsid w:val="001D3C8F"/>
    <w:rsid w:val="00201011"/>
    <w:rsid w:val="002015A9"/>
    <w:rsid w:val="0021295A"/>
    <w:rsid w:val="00233A4C"/>
    <w:rsid w:val="0024450C"/>
    <w:rsid w:val="00255AD5"/>
    <w:rsid w:val="00265FBB"/>
    <w:rsid w:val="002A67F2"/>
    <w:rsid w:val="002B148C"/>
    <w:rsid w:val="002B18A7"/>
    <w:rsid w:val="002E12EC"/>
    <w:rsid w:val="00312653"/>
    <w:rsid w:val="00340343"/>
    <w:rsid w:val="00355EB1"/>
    <w:rsid w:val="00363135"/>
    <w:rsid w:val="00364E3A"/>
    <w:rsid w:val="003702D8"/>
    <w:rsid w:val="003765BF"/>
    <w:rsid w:val="003775E4"/>
    <w:rsid w:val="003D2465"/>
    <w:rsid w:val="003D5E98"/>
    <w:rsid w:val="0040365D"/>
    <w:rsid w:val="00417405"/>
    <w:rsid w:val="00436FE2"/>
    <w:rsid w:val="0044169F"/>
    <w:rsid w:val="00451FF6"/>
    <w:rsid w:val="0046072C"/>
    <w:rsid w:val="004662FD"/>
    <w:rsid w:val="004700F7"/>
    <w:rsid w:val="00470B3B"/>
    <w:rsid w:val="004747D3"/>
    <w:rsid w:val="00475409"/>
    <w:rsid w:val="00477313"/>
    <w:rsid w:val="00482756"/>
    <w:rsid w:val="004A2A1F"/>
    <w:rsid w:val="004F0D7F"/>
    <w:rsid w:val="004F46FC"/>
    <w:rsid w:val="00504246"/>
    <w:rsid w:val="00531C3A"/>
    <w:rsid w:val="00534F8D"/>
    <w:rsid w:val="005502DD"/>
    <w:rsid w:val="00554119"/>
    <w:rsid w:val="005626B6"/>
    <w:rsid w:val="005732DB"/>
    <w:rsid w:val="00582BF5"/>
    <w:rsid w:val="00593B7B"/>
    <w:rsid w:val="00596964"/>
    <w:rsid w:val="005A01C3"/>
    <w:rsid w:val="00603838"/>
    <w:rsid w:val="006139F1"/>
    <w:rsid w:val="00622755"/>
    <w:rsid w:val="00624B91"/>
    <w:rsid w:val="00653D39"/>
    <w:rsid w:val="00660684"/>
    <w:rsid w:val="00665C34"/>
    <w:rsid w:val="006707A6"/>
    <w:rsid w:val="006A25C3"/>
    <w:rsid w:val="006D1194"/>
    <w:rsid w:val="006D1879"/>
    <w:rsid w:val="006D6E75"/>
    <w:rsid w:val="006E282D"/>
    <w:rsid w:val="0070411E"/>
    <w:rsid w:val="0072182B"/>
    <w:rsid w:val="0072408A"/>
    <w:rsid w:val="00727B15"/>
    <w:rsid w:val="00735286"/>
    <w:rsid w:val="00753549"/>
    <w:rsid w:val="00763C68"/>
    <w:rsid w:val="007A17AA"/>
    <w:rsid w:val="007A413D"/>
    <w:rsid w:val="007C4CE8"/>
    <w:rsid w:val="007E066B"/>
    <w:rsid w:val="007F04E8"/>
    <w:rsid w:val="007F175A"/>
    <w:rsid w:val="007F5267"/>
    <w:rsid w:val="007F5F8E"/>
    <w:rsid w:val="007F6570"/>
    <w:rsid w:val="008003FE"/>
    <w:rsid w:val="00800911"/>
    <w:rsid w:val="0080206B"/>
    <w:rsid w:val="00802AE5"/>
    <w:rsid w:val="0085504A"/>
    <w:rsid w:val="008567B1"/>
    <w:rsid w:val="00881BB1"/>
    <w:rsid w:val="0088373B"/>
    <w:rsid w:val="0088743E"/>
    <w:rsid w:val="008A0F1F"/>
    <w:rsid w:val="008C1E52"/>
    <w:rsid w:val="008D241F"/>
    <w:rsid w:val="008D4B36"/>
    <w:rsid w:val="008E161F"/>
    <w:rsid w:val="00905AC9"/>
    <w:rsid w:val="0090607E"/>
    <w:rsid w:val="00911A78"/>
    <w:rsid w:val="00913A8D"/>
    <w:rsid w:val="00921B32"/>
    <w:rsid w:val="00924A7A"/>
    <w:rsid w:val="009625AF"/>
    <w:rsid w:val="0096767A"/>
    <w:rsid w:val="00977B41"/>
    <w:rsid w:val="00981EEF"/>
    <w:rsid w:val="00982B86"/>
    <w:rsid w:val="00990C48"/>
    <w:rsid w:val="009A09DF"/>
    <w:rsid w:val="009A1F8C"/>
    <w:rsid w:val="009A29DB"/>
    <w:rsid w:val="009B398D"/>
    <w:rsid w:val="009B5CF6"/>
    <w:rsid w:val="009C7160"/>
    <w:rsid w:val="009D11F7"/>
    <w:rsid w:val="009E42D1"/>
    <w:rsid w:val="00A05B29"/>
    <w:rsid w:val="00A06647"/>
    <w:rsid w:val="00A10013"/>
    <w:rsid w:val="00A116FA"/>
    <w:rsid w:val="00A321C1"/>
    <w:rsid w:val="00A37EEB"/>
    <w:rsid w:val="00A54EB5"/>
    <w:rsid w:val="00A93D48"/>
    <w:rsid w:val="00A96F6B"/>
    <w:rsid w:val="00AE01F6"/>
    <w:rsid w:val="00B22885"/>
    <w:rsid w:val="00B2565C"/>
    <w:rsid w:val="00B27C87"/>
    <w:rsid w:val="00B42EDE"/>
    <w:rsid w:val="00B45587"/>
    <w:rsid w:val="00B457F8"/>
    <w:rsid w:val="00B64BF3"/>
    <w:rsid w:val="00B735E2"/>
    <w:rsid w:val="00B770FC"/>
    <w:rsid w:val="00B8027A"/>
    <w:rsid w:val="00B83602"/>
    <w:rsid w:val="00B8373B"/>
    <w:rsid w:val="00B94F78"/>
    <w:rsid w:val="00BB45EF"/>
    <w:rsid w:val="00BB690D"/>
    <w:rsid w:val="00BB7256"/>
    <w:rsid w:val="00BC25E3"/>
    <w:rsid w:val="00BD05B4"/>
    <w:rsid w:val="00BE0040"/>
    <w:rsid w:val="00BE0FD7"/>
    <w:rsid w:val="00BE638D"/>
    <w:rsid w:val="00BF5778"/>
    <w:rsid w:val="00C05A78"/>
    <w:rsid w:val="00C23259"/>
    <w:rsid w:val="00C3045D"/>
    <w:rsid w:val="00C633FA"/>
    <w:rsid w:val="00C859D1"/>
    <w:rsid w:val="00C86D08"/>
    <w:rsid w:val="00CA48D5"/>
    <w:rsid w:val="00CA4D13"/>
    <w:rsid w:val="00CA688F"/>
    <w:rsid w:val="00CB669B"/>
    <w:rsid w:val="00CC799A"/>
    <w:rsid w:val="00CD5CC0"/>
    <w:rsid w:val="00CD5ED4"/>
    <w:rsid w:val="00CE656F"/>
    <w:rsid w:val="00D17DEC"/>
    <w:rsid w:val="00D22760"/>
    <w:rsid w:val="00D31B8F"/>
    <w:rsid w:val="00D32CEC"/>
    <w:rsid w:val="00D36BE4"/>
    <w:rsid w:val="00D4310A"/>
    <w:rsid w:val="00D47700"/>
    <w:rsid w:val="00D55AEE"/>
    <w:rsid w:val="00D76B0F"/>
    <w:rsid w:val="00D81BEC"/>
    <w:rsid w:val="00D905CC"/>
    <w:rsid w:val="00D9734D"/>
    <w:rsid w:val="00DE542D"/>
    <w:rsid w:val="00E00D82"/>
    <w:rsid w:val="00E309CA"/>
    <w:rsid w:val="00E5709C"/>
    <w:rsid w:val="00E64B20"/>
    <w:rsid w:val="00E7403A"/>
    <w:rsid w:val="00E757BB"/>
    <w:rsid w:val="00E85F6B"/>
    <w:rsid w:val="00E958FC"/>
    <w:rsid w:val="00EB1265"/>
    <w:rsid w:val="00EB5335"/>
    <w:rsid w:val="00EF4C0A"/>
    <w:rsid w:val="00F06D79"/>
    <w:rsid w:val="00F37AE8"/>
    <w:rsid w:val="00F540A4"/>
    <w:rsid w:val="00F73F6C"/>
    <w:rsid w:val="00F82AA3"/>
    <w:rsid w:val="00F950A0"/>
    <w:rsid w:val="00FA0B70"/>
    <w:rsid w:val="00FA3D5A"/>
    <w:rsid w:val="00FC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E4A9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824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8248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36FE2"/>
  </w:style>
  <w:style w:type="paragraph" w:styleId="BalloonText">
    <w:name w:val="Balloon Text"/>
    <w:basedOn w:val="Normal"/>
    <w:link w:val="BalloonTextChar"/>
    <w:rsid w:val="008E16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E161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223</Words>
  <Characters>1277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</vt:lpstr>
    </vt:vector>
  </TitlesOfParts>
  <Company>Loyola Marymount University</Company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subject/>
  <dc:creator>Kam Dahlquist</dc:creator>
  <cp:keywords/>
  <cp:lastModifiedBy>John David N. Dionisio</cp:lastModifiedBy>
  <cp:revision>4</cp:revision>
  <cp:lastPrinted>2016-07-18T20:55:00Z</cp:lastPrinted>
  <dcterms:created xsi:type="dcterms:W3CDTF">2016-07-21T18:43:00Z</dcterms:created>
  <dcterms:modified xsi:type="dcterms:W3CDTF">2016-08-12T10:28:00Z</dcterms:modified>
</cp:coreProperties>
</file>
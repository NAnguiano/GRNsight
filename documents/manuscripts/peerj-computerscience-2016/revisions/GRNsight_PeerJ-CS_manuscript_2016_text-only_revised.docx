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1BF8A" w14:textId="358BBCC4" w:rsidR="00552ADF" w:rsidRPr="002F2321" w:rsidRDefault="00EF2272" w:rsidP="002F2321">
      <w:pPr>
        <w:pStyle w:val="Heading1"/>
        <w:rPr>
          <w:rFonts w:ascii="Times New Roman" w:hAnsi="Times New Roman" w:cs="Times New Roman"/>
          <w:color w:val="000000" w:themeColor="text1"/>
        </w:rPr>
      </w:pPr>
      <w:r>
        <w:rPr>
          <w:rFonts w:ascii="Times New Roman" w:hAnsi="Times New Roman" w:cs="Times New Roman"/>
          <w:color w:val="000000" w:themeColor="text1"/>
        </w:rPr>
        <w:t>GRNsight: a web application and service for v</w:t>
      </w:r>
      <w:r w:rsidR="00781373" w:rsidRPr="002F2321">
        <w:rPr>
          <w:rFonts w:ascii="Times New Roman" w:hAnsi="Times New Roman" w:cs="Times New Roman"/>
          <w:color w:val="000000" w:themeColor="text1"/>
        </w:rPr>
        <w:t xml:space="preserve">isualizing </w:t>
      </w:r>
      <w:r>
        <w:rPr>
          <w:rFonts w:ascii="Times New Roman" w:hAnsi="Times New Roman" w:cs="Times New Roman"/>
          <w:color w:val="000000" w:themeColor="text1"/>
        </w:rPr>
        <w:t>m</w:t>
      </w:r>
      <w:r w:rsidR="0024774A" w:rsidRPr="002F2321">
        <w:rPr>
          <w:rFonts w:ascii="Times New Roman" w:hAnsi="Times New Roman" w:cs="Times New Roman"/>
          <w:color w:val="000000" w:themeColor="text1"/>
        </w:rPr>
        <w:t>odels of</w:t>
      </w:r>
      <w:r w:rsidR="0024774A">
        <w:rPr>
          <w:rFonts w:ascii="Times New Roman" w:hAnsi="Times New Roman" w:cs="Times New Roman"/>
          <w:color w:val="000000" w:themeColor="text1"/>
        </w:rPr>
        <w:t xml:space="preserve"> </w:t>
      </w:r>
      <w:r>
        <w:rPr>
          <w:rFonts w:ascii="Times New Roman" w:hAnsi="Times New Roman" w:cs="Times New Roman"/>
          <w:color w:val="000000" w:themeColor="text1"/>
        </w:rPr>
        <w:t>small- to m</w:t>
      </w:r>
      <w:r w:rsidR="005F043E">
        <w:rPr>
          <w:rFonts w:ascii="Times New Roman" w:hAnsi="Times New Roman" w:cs="Times New Roman"/>
          <w:color w:val="000000" w:themeColor="text1"/>
        </w:rPr>
        <w:t xml:space="preserve">edium-scale </w:t>
      </w:r>
      <w:r>
        <w:rPr>
          <w:rFonts w:ascii="Times New Roman" w:hAnsi="Times New Roman" w:cs="Times New Roman"/>
          <w:color w:val="000000" w:themeColor="text1"/>
        </w:rPr>
        <w:t>gene regulatory n</w:t>
      </w:r>
      <w:r w:rsidR="00C60395" w:rsidRPr="002F2321">
        <w:rPr>
          <w:rFonts w:ascii="Times New Roman" w:hAnsi="Times New Roman" w:cs="Times New Roman"/>
          <w:color w:val="000000" w:themeColor="text1"/>
        </w:rPr>
        <w:t>etworks</w:t>
      </w:r>
    </w:p>
    <w:p w14:paraId="3EDE0246" w14:textId="77777777" w:rsidR="00C60395" w:rsidRPr="00A4086B" w:rsidRDefault="00C60395" w:rsidP="00124711">
      <w:pPr>
        <w:spacing w:before="240" w:after="240" w:line="480" w:lineRule="auto"/>
        <w:rPr>
          <w:sz w:val="24"/>
          <w:szCs w:val="24"/>
        </w:rPr>
      </w:pPr>
      <w:r w:rsidRPr="00A4086B">
        <w:rPr>
          <w:sz w:val="24"/>
          <w:szCs w:val="24"/>
        </w:rPr>
        <w:t>Kam D. Dahlquist</w:t>
      </w:r>
      <w:r w:rsidR="00781373" w:rsidRPr="00A4086B">
        <w:rPr>
          <w:sz w:val="24"/>
          <w:szCs w:val="24"/>
          <w:vertAlign w:val="superscript"/>
        </w:rPr>
        <w:t>1*</w:t>
      </w:r>
      <w:r w:rsidRPr="00A4086B">
        <w:rPr>
          <w:sz w:val="24"/>
          <w:szCs w:val="24"/>
        </w:rPr>
        <w:t>, John David N. Dionisio</w:t>
      </w:r>
      <w:r w:rsidR="00781373" w:rsidRPr="00A4086B">
        <w:rPr>
          <w:sz w:val="24"/>
          <w:szCs w:val="24"/>
          <w:vertAlign w:val="superscript"/>
        </w:rPr>
        <w:t>2</w:t>
      </w:r>
      <w:r w:rsidRPr="00A4086B">
        <w:rPr>
          <w:sz w:val="24"/>
          <w:szCs w:val="24"/>
        </w:rPr>
        <w:t>, Ben G. Fitzpatrick</w:t>
      </w:r>
      <w:r w:rsidR="00781373" w:rsidRPr="00A4086B">
        <w:rPr>
          <w:sz w:val="24"/>
          <w:szCs w:val="24"/>
          <w:vertAlign w:val="superscript"/>
        </w:rPr>
        <w:t>3</w:t>
      </w:r>
      <w:r w:rsidRPr="00A4086B">
        <w:rPr>
          <w:sz w:val="24"/>
          <w:szCs w:val="24"/>
        </w:rPr>
        <w:t xml:space="preserve">, Nicole </w:t>
      </w:r>
      <w:r w:rsidR="00781373" w:rsidRPr="00A4086B">
        <w:rPr>
          <w:sz w:val="24"/>
          <w:szCs w:val="24"/>
        </w:rPr>
        <w:t xml:space="preserve">A. </w:t>
      </w:r>
      <w:r w:rsidRPr="00A4086B">
        <w:rPr>
          <w:sz w:val="24"/>
          <w:szCs w:val="24"/>
        </w:rPr>
        <w:t>Anguiano</w:t>
      </w:r>
      <w:r w:rsidR="00781373" w:rsidRPr="00A4086B">
        <w:rPr>
          <w:sz w:val="24"/>
          <w:szCs w:val="24"/>
          <w:vertAlign w:val="superscript"/>
        </w:rPr>
        <w:t>2</w:t>
      </w:r>
      <w:r w:rsidRPr="00A4086B">
        <w:rPr>
          <w:sz w:val="24"/>
          <w:szCs w:val="24"/>
        </w:rPr>
        <w:t>, Anindita Varshneya</w:t>
      </w:r>
      <w:r w:rsidR="00781373" w:rsidRPr="00A4086B">
        <w:rPr>
          <w:sz w:val="24"/>
          <w:szCs w:val="24"/>
          <w:vertAlign w:val="superscript"/>
        </w:rPr>
        <w:t>1</w:t>
      </w:r>
      <w:r w:rsidRPr="00A4086B">
        <w:rPr>
          <w:sz w:val="24"/>
          <w:szCs w:val="24"/>
        </w:rPr>
        <w:t>, Brita</w:t>
      </w:r>
      <w:r w:rsidR="00781373" w:rsidRPr="00A4086B">
        <w:rPr>
          <w:sz w:val="24"/>
          <w:szCs w:val="24"/>
        </w:rPr>
        <w:t>in J. Southwick</w:t>
      </w:r>
      <w:r w:rsidR="00781373" w:rsidRPr="00A4086B">
        <w:rPr>
          <w:sz w:val="24"/>
          <w:szCs w:val="24"/>
          <w:vertAlign w:val="superscript"/>
        </w:rPr>
        <w:t>2</w:t>
      </w:r>
      <w:r w:rsidR="00781373" w:rsidRPr="00A4086B">
        <w:rPr>
          <w:sz w:val="24"/>
          <w:szCs w:val="24"/>
        </w:rPr>
        <w:t>, Mihir Samdarshi</w:t>
      </w:r>
      <w:r w:rsidR="00781373" w:rsidRPr="00A4086B">
        <w:rPr>
          <w:sz w:val="24"/>
          <w:szCs w:val="24"/>
          <w:vertAlign w:val="superscript"/>
        </w:rPr>
        <w:t>1</w:t>
      </w:r>
    </w:p>
    <w:p w14:paraId="660A1BE8" w14:textId="77777777" w:rsidR="00781373" w:rsidRPr="00A4086B" w:rsidRDefault="00781373" w:rsidP="00124711">
      <w:pPr>
        <w:spacing w:before="240" w:after="240" w:line="480" w:lineRule="auto"/>
        <w:rPr>
          <w:sz w:val="24"/>
          <w:szCs w:val="24"/>
        </w:rPr>
      </w:pPr>
      <w:r w:rsidRPr="00A4086B">
        <w:rPr>
          <w:sz w:val="24"/>
          <w:szCs w:val="24"/>
          <w:vertAlign w:val="superscript"/>
        </w:rPr>
        <w:t>1</w:t>
      </w:r>
      <w:r w:rsidRPr="00A4086B">
        <w:rPr>
          <w:sz w:val="24"/>
          <w:szCs w:val="24"/>
        </w:rPr>
        <w:t xml:space="preserve">Department of Biology, </w:t>
      </w:r>
      <w:r w:rsidRPr="00A4086B">
        <w:rPr>
          <w:sz w:val="24"/>
          <w:szCs w:val="24"/>
          <w:vertAlign w:val="superscript"/>
        </w:rPr>
        <w:t>2</w:t>
      </w:r>
      <w:r w:rsidRPr="00A4086B">
        <w:rPr>
          <w:sz w:val="24"/>
          <w:szCs w:val="24"/>
        </w:rPr>
        <w:t xml:space="preserve">Department of Electrical Engineering and Computer Science, </w:t>
      </w:r>
      <w:r w:rsidRPr="00A4086B">
        <w:rPr>
          <w:sz w:val="24"/>
          <w:szCs w:val="24"/>
          <w:vertAlign w:val="superscript"/>
        </w:rPr>
        <w:t>3</w:t>
      </w:r>
      <w:r w:rsidRPr="00A4086B">
        <w:rPr>
          <w:sz w:val="24"/>
          <w:szCs w:val="24"/>
        </w:rPr>
        <w:t>Department of Mathematics, Loyola Marymount University, 1 LMU Drive, Los Angeles, CA 90045 USA</w:t>
      </w:r>
    </w:p>
    <w:p w14:paraId="2CDD8360" w14:textId="77777777" w:rsidR="00781373" w:rsidRDefault="00781373" w:rsidP="00124711">
      <w:pPr>
        <w:spacing w:before="240" w:after="240" w:line="480" w:lineRule="auto"/>
        <w:rPr>
          <w:sz w:val="24"/>
          <w:szCs w:val="24"/>
        </w:rPr>
      </w:pPr>
      <w:r w:rsidRPr="00A4086B">
        <w:rPr>
          <w:sz w:val="24"/>
          <w:szCs w:val="24"/>
          <w:vertAlign w:val="superscript"/>
        </w:rPr>
        <w:t>*</w:t>
      </w:r>
      <w:r w:rsidRPr="00A4086B">
        <w:rPr>
          <w:sz w:val="24"/>
          <w:szCs w:val="24"/>
        </w:rPr>
        <w:t>Corresponding author:</w:t>
      </w:r>
      <w:r w:rsidR="00124711">
        <w:rPr>
          <w:sz w:val="24"/>
          <w:szCs w:val="24"/>
        </w:rPr>
        <w:br/>
      </w:r>
      <w:r w:rsidRPr="00A4086B">
        <w:rPr>
          <w:sz w:val="24"/>
          <w:szCs w:val="24"/>
        </w:rPr>
        <w:t>Kam D. Dahlquist</w:t>
      </w:r>
      <w:r w:rsidR="00124711">
        <w:rPr>
          <w:sz w:val="24"/>
          <w:szCs w:val="24"/>
        </w:rPr>
        <w:br/>
      </w:r>
      <w:r w:rsidRPr="00A4086B">
        <w:rPr>
          <w:sz w:val="24"/>
          <w:szCs w:val="24"/>
        </w:rPr>
        <w:t>Department of Biology</w:t>
      </w:r>
      <w:r w:rsidR="00124711">
        <w:rPr>
          <w:sz w:val="24"/>
          <w:szCs w:val="24"/>
        </w:rPr>
        <w:br/>
      </w:r>
      <w:r w:rsidRPr="00A4086B">
        <w:rPr>
          <w:sz w:val="24"/>
          <w:szCs w:val="24"/>
        </w:rPr>
        <w:t>Loyola Marymount University</w:t>
      </w:r>
      <w:r w:rsidR="00124711">
        <w:rPr>
          <w:sz w:val="24"/>
          <w:szCs w:val="24"/>
        </w:rPr>
        <w:br/>
      </w:r>
      <w:r w:rsidRPr="00A4086B">
        <w:rPr>
          <w:sz w:val="24"/>
          <w:szCs w:val="24"/>
        </w:rPr>
        <w:t>1 LMU Drive, MS8888</w:t>
      </w:r>
      <w:r w:rsidR="00124711">
        <w:rPr>
          <w:sz w:val="24"/>
          <w:szCs w:val="24"/>
        </w:rPr>
        <w:br/>
      </w:r>
      <w:r w:rsidRPr="00A4086B">
        <w:rPr>
          <w:sz w:val="24"/>
          <w:szCs w:val="24"/>
        </w:rPr>
        <w:t>Los Angeles, CA 90045 USA</w:t>
      </w:r>
      <w:r w:rsidR="00124711">
        <w:rPr>
          <w:sz w:val="24"/>
          <w:szCs w:val="24"/>
        </w:rPr>
        <w:br/>
        <w:t>E-mail: kdahlquist</w:t>
      </w:r>
      <w:r w:rsidRPr="00A4086B">
        <w:rPr>
          <w:sz w:val="24"/>
          <w:szCs w:val="24"/>
        </w:rPr>
        <w:t>@lmu.edu</w:t>
      </w:r>
      <w:r w:rsidR="00124711">
        <w:rPr>
          <w:sz w:val="24"/>
          <w:szCs w:val="24"/>
        </w:rPr>
        <w:br/>
      </w:r>
      <w:r w:rsidR="00A74790">
        <w:rPr>
          <w:sz w:val="24"/>
          <w:szCs w:val="24"/>
        </w:rPr>
        <w:t>Tel: 1-310-338-7697</w:t>
      </w:r>
    </w:p>
    <w:p w14:paraId="61A68FA4" w14:textId="76DD4994" w:rsidR="00C03835" w:rsidRDefault="00C03835" w:rsidP="00124711">
      <w:pPr>
        <w:spacing w:before="240" w:after="240" w:line="480" w:lineRule="auto"/>
        <w:rPr>
          <w:sz w:val="24"/>
          <w:szCs w:val="24"/>
        </w:rPr>
      </w:pPr>
      <w:r>
        <w:rPr>
          <w:sz w:val="24"/>
          <w:szCs w:val="24"/>
        </w:rPr>
        <w:t xml:space="preserve">Link to web application:  </w:t>
      </w:r>
      <w:r w:rsidRPr="00C03835">
        <w:rPr>
          <w:sz w:val="24"/>
          <w:szCs w:val="24"/>
        </w:rPr>
        <w:t>http://dondi.github.io/GRNsight/</w:t>
      </w:r>
    </w:p>
    <w:p w14:paraId="7E10F6BD" w14:textId="70771E36" w:rsidR="00C60395" w:rsidRPr="00A4086B" w:rsidRDefault="006F7239" w:rsidP="00124711">
      <w:pPr>
        <w:spacing w:before="240" w:after="240" w:line="480" w:lineRule="auto"/>
        <w:rPr>
          <w:sz w:val="24"/>
          <w:szCs w:val="24"/>
        </w:rPr>
      </w:pPr>
      <w:r>
        <w:rPr>
          <w:sz w:val="24"/>
          <w:szCs w:val="24"/>
        </w:rPr>
        <w:t xml:space="preserve">Link to code repository:  </w:t>
      </w:r>
      <w:r w:rsidRPr="006F7239">
        <w:rPr>
          <w:sz w:val="24"/>
          <w:szCs w:val="24"/>
        </w:rPr>
        <w:t>https://github.com/dondi/GRNsight</w:t>
      </w:r>
      <w:r w:rsidR="00C60395" w:rsidRPr="00A4086B">
        <w:rPr>
          <w:sz w:val="24"/>
          <w:szCs w:val="24"/>
        </w:rPr>
        <w:br w:type="page"/>
      </w:r>
    </w:p>
    <w:p w14:paraId="6BD6A16D" w14:textId="77777777" w:rsidR="00C60395" w:rsidRPr="002F2321" w:rsidRDefault="00C60395" w:rsidP="00124711">
      <w:pPr>
        <w:pStyle w:val="Heading1"/>
        <w:spacing w:after="240" w:line="480" w:lineRule="auto"/>
        <w:rPr>
          <w:rFonts w:ascii="Times New Roman" w:hAnsi="Times New Roman" w:cs="Times New Roman"/>
          <w:color w:val="000000" w:themeColor="text1"/>
        </w:rPr>
      </w:pPr>
      <w:r w:rsidRPr="002F2321">
        <w:rPr>
          <w:rFonts w:ascii="Times New Roman" w:hAnsi="Times New Roman" w:cs="Times New Roman"/>
          <w:color w:val="000000" w:themeColor="text1"/>
        </w:rPr>
        <w:lastRenderedPageBreak/>
        <w:t>Abstract</w:t>
      </w:r>
    </w:p>
    <w:p w14:paraId="3DD7289B" w14:textId="44BEB96C" w:rsidR="0035578D" w:rsidRPr="002B2DCB" w:rsidRDefault="0035578D" w:rsidP="0035578D">
      <w:pPr>
        <w:spacing w:before="240" w:after="240" w:line="480" w:lineRule="auto"/>
        <w:ind w:firstLine="720"/>
        <w:rPr>
          <w:sz w:val="24"/>
          <w:szCs w:val="24"/>
        </w:rPr>
      </w:pPr>
      <w:r w:rsidRPr="002B2DCB">
        <w:rPr>
          <w:sz w:val="24"/>
          <w:szCs w:val="24"/>
        </w:rPr>
        <w:t>GRNsight is a web application and service for visualizing models of gene regulatory networks (GRN</w:t>
      </w:r>
      <w:r>
        <w:rPr>
          <w:sz w:val="24"/>
          <w:szCs w:val="24"/>
        </w:rPr>
        <w:t>s</w:t>
      </w:r>
      <w:r w:rsidRPr="002B2DCB">
        <w:rPr>
          <w:sz w:val="24"/>
          <w:szCs w:val="24"/>
        </w:rPr>
        <w:t xml:space="preserve">). A gene regulatory network consists of genes, transcription factors, and the regulatory connections between them which govern the level of expression of mRNA and protein from genes. </w:t>
      </w:r>
      <w:r>
        <w:rPr>
          <w:sz w:val="24"/>
          <w:szCs w:val="24"/>
        </w:rPr>
        <w:t xml:space="preserve">The original motivation to create GRNsight came from our efforts to </w:t>
      </w:r>
      <w:r w:rsidRPr="002B2DCB">
        <w:rPr>
          <w:rFonts w:cs="Times New Roman"/>
          <w:sz w:val="24"/>
          <w:szCs w:val="24"/>
        </w:rPr>
        <w:t xml:space="preserve">perform parameter estimation and forward simulation of the dynamics of a differential equations model of a </w:t>
      </w:r>
      <w:r>
        <w:rPr>
          <w:rFonts w:cs="Times New Roman"/>
          <w:sz w:val="24"/>
          <w:szCs w:val="24"/>
        </w:rPr>
        <w:t>small</w:t>
      </w:r>
      <w:r w:rsidRPr="002B2DCB">
        <w:rPr>
          <w:rFonts w:cs="Times New Roman"/>
          <w:sz w:val="24"/>
          <w:szCs w:val="24"/>
        </w:rPr>
        <w:t xml:space="preserve"> GRN</w:t>
      </w:r>
      <w:r>
        <w:rPr>
          <w:rFonts w:cs="Times New Roman"/>
          <w:sz w:val="24"/>
          <w:szCs w:val="24"/>
        </w:rPr>
        <w:t xml:space="preserve"> with 21 nodes and 31 edges</w:t>
      </w:r>
      <w:r w:rsidRPr="002B2DCB">
        <w:rPr>
          <w:rFonts w:cs="Times New Roman"/>
          <w:sz w:val="24"/>
          <w:szCs w:val="24"/>
        </w:rPr>
        <w:t>. We wanted a quick and easy way to visualize the weight parameters from the model which represent the direction and magnitude of the influence of a transcription factor on its target gene</w:t>
      </w:r>
      <w:r w:rsidRPr="002B2DCB">
        <w:rPr>
          <w:sz w:val="24"/>
          <w:szCs w:val="24"/>
        </w:rPr>
        <w:t xml:space="preserve">, so we created GRNsight. </w:t>
      </w:r>
      <w:r w:rsidRPr="002B2DCB">
        <w:rPr>
          <w:rFonts w:cs="Times New Roman"/>
          <w:sz w:val="24"/>
          <w:szCs w:val="24"/>
        </w:rPr>
        <w:t xml:space="preserve">GRNsight automatically lays out either an unweighted or weighted network graph based on an Excel input spreadsheet containing an adjacency matrix where regulators are named in the columns and target genes in the rows. When a user uploads a spreadsheet with an unweighted adjacency matrix, GRNsight automatically lays out the graph using black lines and pointed arrowheads.  When a user uploads a spreadsheet with a weighted adjacency matrix, GRNsight uses pointed and blunt arrowheads, and colors the edges and adjusts their thicknesses based on the sign (positive for activation or negative for repression) and magnitude of the weight parameter. GRNsight is written in JavaScript, with diagrams facilitated by D3.js, a data visualization library. Node.js and the Express framework handle server-side functions. GRNsight’s diagrams are based on D3.js’s force graph layout algorithm, which was then extensively customized to support the specific needs of GRN visualization. Nodes are rectangular and support gene labels of up to 12 characters.  The edges are arcs, which become straight lines when the nodes are close together.  Self-regulatory edges are indicated by a loop on the lower-right side of a node.  When a user mouses over an edge, the numerical value of the weight parameter is displayed. Visualizations </w:t>
      </w:r>
      <w:r w:rsidRPr="002B2DCB">
        <w:rPr>
          <w:rFonts w:cs="Times New Roman"/>
          <w:sz w:val="24"/>
          <w:szCs w:val="24"/>
        </w:rPr>
        <w:lastRenderedPageBreak/>
        <w:t xml:space="preserve">can be modified </w:t>
      </w:r>
      <w:r>
        <w:rPr>
          <w:rFonts w:cs="Times New Roman"/>
          <w:sz w:val="24"/>
          <w:szCs w:val="24"/>
        </w:rPr>
        <w:t xml:space="preserve">by </w:t>
      </w:r>
      <w:r w:rsidRPr="002B2DCB">
        <w:rPr>
          <w:rFonts w:cs="Times New Roman"/>
          <w:sz w:val="24"/>
          <w:szCs w:val="24"/>
        </w:rPr>
        <w:t xml:space="preserve">sliders that adjust D3.js’s force </w:t>
      </w:r>
      <w:r>
        <w:rPr>
          <w:rFonts w:cs="Times New Roman"/>
          <w:sz w:val="24"/>
          <w:szCs w:val="24"/>
        </w:rPr>
        <w:t xml:space="preserve">graph </w:t>
      </w:r>
      <w:r w:rsidRPr="002B2DCB">
        <w:rPr>
          <w:rFonts w:cs="Times New Roman"/>
          <w:sz w:val="24"/>
          <w:szCs w:val="24"/>
        </w:rPr>
        <w:t>layout parameters</w:t>
      </w:r>
      <w:r>
        <w:rPr>
          <w:rFonts w:cs="Times New Roman"/>
          <w:sz w:val="24"/>
          <w:szCs w:val="24"/>
        </w:rPr>
        <w:t xml:space="preserve"> and through manual node dragging</w:t>
      </w:r>
      <w:r w:rsidRPr="002B2DCB">
        <w:rPr>
          <w:rFonts w:cs="Times New Roman"/>
          <w:sz w:val="24"/>
          <w:szCs w:val="24"/>
        </w:rPr>
        <w:t>. GRNsight is best-suited for visualizing networks of fewer than 35 nod</w:t>
      </w:r>
      <w:r>
        <w:rPr>
          <w:rFonts w:cs="Times New Roman"/>
          <w:sz w:val="24"/>
          <w:szCs w:val="24"/>
        </w:rPr>
        <w:t xml:space="preserve">es and 70 edges, although it </w:t>
      </w:r>
      <w:r w:rsidRPr="002B2DCB">
        <w:rPr>
          <w:rFonts w:cs="Times New Roman"/>
          <w:sz w:val="24"/>
          <w:szCs w:val="24"/>
        </w:rPr>
        <w:t>accept</w:t>
      </w:r>
      <w:r>
        <w:rPr>
          <w:rFonts w:cs="Times New Roman"/>
          <w:sz w:val="24"/>
          <w:szCs w:val="24"/>
        </w:rPr>
        <w:t>s</w:t>
      </w:r>
      <w:r w:rsidRPr="002B2DCB">
        <w:rPr>
          <w:rFonts w:cs="Times New Roman"/>
          <w:sz w:val="24"/>
          <w:szCs w:val="24"/>
        </w:rPr>
        <w:t xml:space="preserve"> networks of up to 75 nodes </w:t>
      </w:r>
      <w:r>
        <w:rPr>
          <w:rFonts w:cs="Times New Roman"/>
          <w:sz w:val="24"/>
          <w:szCs w:val="24"/>
        </w:rPr>
        <w:t>or</w:t>
      </w:r>
      <w:r w:rsidRPr="002B2DCB">
        <w:rPr>
          <w:rFonts w:cs="Times New Roman"/>
          <w:sz w:val="24"/>
          <w:szCs w:val="24"/>
        </w:rPr>
        <w:t xml:space="preserve"> 150 edges.  </w:t>
      </w:r>
      <w:r>
        <w:rPr>
          <w:rFonts w:eastAsia="Times New Roman" w:cs="Times New Roman"/>
          <w:sz w:val="24"/>
          <w:szCs w:val="24"/>
        </w:rPr>
        <w:t xml:space="preserve">Although originally designed for GRNs, </w:t>
      </w:r>
      <w:r w:rsidRPr="002B2DCB">
        <w:rPr>
          <w:rFonts w:eastAsia="Times New Roman" w:cs="Times New Roman"/>
          <w:sz w:val="24"/>
          <w:szCs w:val="24"/>
        </w:rPr>
        <w:t>GRNsight</w:t>
      </w:r>
      <w:r w:rsidRPr="00F23987">
        <w:rPr>
          <w:sz w:val="24"/>
          <w:szCs w:val="24"/>
        </w:rPr>
        <w:t xml:space="preserve"> has general applicability for displaying any small, unweighted or weighted network with directed edges for systems biology or other application domains.</w:t>
      </w:r>
      <w:r w:rsidRPr="002B2DCB">
        <w:rPr>
          <w:rFonts w:eastAsia="Times New Roman" w:cs="Times New Roman"/>
          <w:sz w:val="24"/>
          <w:szCs w:val="24"/>
        </w:rPr>
        <w:t xml:space="preserve">  </w:t>
      </w:r>
      <w:r w:rsidRPr="003B7C8C">
        <w:rPr>
          <w:rFonts w:cs="Times New Roman"/>
          <w:sz w:val="24"/>
          <w:szCs w:val="24"/>
        </w:rPr>
        <w:t>GRNsight serves as an example of following and teaching best practices for scientific computing, using</w:t>
      </w:r>
      <w:r>
        <w:rPr>
          <w:rFonts w:cs="Times New Roman"/>
          <w:sz w:val="24"/>
          <w:szCs w:val="24"/>
        </w:rPr>
        <w:t xml:space="preserve"> </w:t>
      </w:r>
      <w:r w:rsidRPr="002B2DCB">
        <w:rPr>
          <w:rFonts w:cs="Times New Roman"/>
          <w:sz w:val="24"/>
          <w:szCs w:val="24"/>
        </w:rPr>
        <w:t xml:space="preserve">an open </w:t>
      </w:r>
      <w:r>
        <w:rPr>
          <w:rFonts w:cs="Times New Roman"/>
          <w:sz w:val="24"/>
          <w:szCs w:val="24"/>
        </w:rPr>
        <w:t xml:space="preserve">and test-driven </w:t>
      </w:r>
      <w:r w:rsidRPr="002B2DCB">
        <w:rPr>
          <w:rFonts w:cs="Times New Roman"/>
          <w:sz w:val="24"/>
          <w:szCs w:val="24"/>
        </w:rPr>
        <w:t xml:space="preserve">development model with rigorous documentation of requirements and issues on GitHub. </w:t>
      </w:r>
      <w:r>
        <w:rPr>
          <w:rFonts w:cs="Times New Roman"/>
          <w:sz w:val="24"/>
          <w:szCs w:val="24"/>
        </w:rPr>
        <w:t>A</w:t>
      </w:r>
      <w:r w:rsidRPr="002B2DCB">
        <w:rPr>
          <w:sz w:val="24"/>
          <w:szCs w:val="24"/>
        </w:rPr>
        <w:t xml:space="preserve">n exhaustive unit testing framework using Mocha and the </w:t>
      </w:r>
      <w:r w:rsidRPr="00FD0D7B">
        <w:rPr>
          <w:sz w:val="24"/>
          <w:szCs w:val="24"/>
        </w:rPr>
        <w:t xml:space="preserve">Chai assertion library consists of </w:t>
      </w:r>
      <w:r w:rsidR="005113FE" w:rsidRPr="00FD0D7B">
        <w:rPr>
          <w:sz w:val="24"/>
          <w:szCs w:val="24"/>
        </w:rPr>
        <w:t>around</w:t>
      </w:r>
      <w:r w:rsidR="00DF1E50" w:rsidRPr="00FD0D7B">
        <w:rPr>
          <w:sz w:val="24"/>
          <w:szCs w:val="24"/>
        </w:rPr>
        <w:t xml:space="preserve"> 160 </w:t>
      </w:r>
      <w:r w:rsidRPr="00FD0D7B">
        <w:rPr>
          <w:sz w:val="24"/>
          <w:szCs w:val="24"/>
        </w:rPr>
        <w:t xml:space="preserve">automated unit tests that examine </w:t>
      </w:r>
      <w:r w:rsidR="005113FE" w:rsidRPr="00FD0D7B">
        <w:rPr>
          <w:sz w:val="24"/>
          <w:szCs w:val="24"/>
        </w:rPr>
        <w:t xml:space="preserve">nearly 530 </w:t>
      </w:r>
      <w:r w:rsidRPr="00FD0D7B">
        <w:rPr>
          <w:sz w:val="24"/>
          <w:szCs w:val="24"/>
        </w:rPr>
        <w:t>test</w:t>
      </w:r>
      <w:r w:rsidRPr="002B2DCB">
        <w:rPr>
          <w:sz w:val="24"/>
          <w:szCs w:val="24"/>
        </w:rPr>
        <w:t xml:space="preserve"> files to ensure that the program is running as expected. GRNsight is available </w:t>
      </w:r>
      <w:r>
        <w:rPr>
          <w:sz w:val="24"/>
          <w:szCs w:val="24"/>
        </w:rPr>
        <w:t xml:space="preserve">under the open source BSD license </w:t>
      </w:r>
      <w:r w:rsidRPr="002B2DCB">
        <w:rPr>
          <w:sz w:val="24"/>
          <w:szCs w:val="24"/>
        </w:rPr>
        <w:t xml:space="preserve">at </w:t>
      </w:r>
      <w:hyperlink r:id="rId7" w:history="1">
        <w:r w:rsidRPr="002B2DCB">
          <w:rPr>
            <w:rStyle w:val="Hyperlink"/>
            <w:sz w:val="24"/>
            <w:szCs w:val="24"/>
          </w:rPr>
          <w:t>http://dondi.github.io/GRNsight/</w:t>
        </w:r>
      </w:hyperlink>
      <w:r w:rsidRPr="002B2DCB">
        <w:rPr>
          <w:sz w:val="24"/>
          <w:szCs w:val="24"/>
        </w:rPr>
        <w:t>.</w:t>
      </w:r>
      <w:r w:rsidR="00B57888">
        <w:rPr>
          <w:sz w:val="24"/>
          <w:szCs w:val="24"/>
        </w:rPr>
        <w:t xml:space="preserve">  </w:t>
      </w:r>
      <w:r w:rsidR="00B57888" w:rsidRPr="00B57888">
        <w:rPr>
          <w:sz w:val="24"/>
          <w:szCs w:val="24"/>
          <w:highlight w:val="yellow"/>
        </w:rPr>
        <w:t>[add import/export to SIF/GraphML; requires some editing down because (I think) hard limit on 3000 characters]</w:t>
      </w:r>
    </w:p>
    <w:p w14:paraId="6A090A34" w14:textId="65EC76F1" w:rsidR="00C60395" w:rsidRPr="00A4086B" w:rsidRDefault="00C60395" w:rsidP="00124711">
      <w:pPr>
        <w:spacing w:before="240" w:after="240" w:line="480" w:lineRule="auto"/>
        <w:rPr>
          <w:sz w:val="24"/>
          <w:szCs w:val="24"/>
        </w:rPr>
      </w:pPr>
      <w:r w:rsidRPr="00A4086B">
        <w:rPr>
          <w:sz w:val="24"/>
          <w:szCs w:val="24"/>
        </w:rPr>
        <w:br w:type="page"/>
      </w:r>
    </w:p>
    <w:p w14:paraId="77D94E72"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Introduction</w:t>
      </w:r>
    </w:p>
    <w:p w14:paraId="3CE123B0" w14:textId="20ADDFB5" w:rsidR="00E05AC3" w:rsidRPr="00F23987" w:rsidRDefault="003314BA" w:rsidP="009F7917">
      <w:pPr>
        <w:spacing w:before="240" w:after="240" w:line="480" w:lineRule="auto"/>
        <w:ind w:firstLine="720"/>
        <w:rPr>
          <w:rFonts w:cs="Times New Roman"/>
          <w:sz w:val="24"/>
          <w:szCs w:val="24"/>
        </w:rPr>
      </w:pPr>
      <w:r w:rsidRPr="00F23987">
        <w:rPr>
          <w:sz w:val="24"/>
          <w:szCs w:val="24"/>
        </w:rPr>
        <w:t xml:space="preserve">GRNsight is a web application and service for visualizing models of </w:t>
      </w:r>
      <w:r w:rsidR="00D91E60" w:rsidRPr="00F23987">
        <w:rPr>
          <w:sz w:val="24"/>
          <w:szCs w:val="24"/>
        </w:rPr>
        <w:t xml:space="preserve">small- to medium-scale </w:t>
      </w:r>
      <w:r w:rsidRPr="00F23987">
        <w:rPr>
          <w:sz w:val="24"/>
          <w:szCs w:val="24"/>
        </w:rPr>
        <w:t>gene regulatory networks (GRN</w:t>
      </w:r>
      <w:r w:rsidR="00593A08" w:rsidRPr="00F23987">
        <w:rPr>
          <w:sz w:val="24"/>
          <w:szCs w:val="24"/>
        </w:rPr>
        <w:t>s</w:t>
      </w:r>
      <w:r w:rsidRPr="00F23987">
        <w:rPr>
          <w:sz w:val="24"/>
          <w:szCs w:val="24"/>
        </w:rPr>
        <w:t xml:space="preserve">). A gene regulatory network consists of genes, transcription factors, and the regulatory connections between them which govern the level of expression of mRNA and protein from genes. </w:t>
      </w:r>
      <w:r w:rsidR="00774C70" w:rsidRPr="00F23987">
        <w:rPr>
          <w:rFonts w:cs="Times New Roman"/>
          <w:sz w:val="24"/>
          <w:szCs w:val="24"/>
        </w:rPr>
        <w:t>Our group has</w:t>
      </w:r>
      <w:r w:rsidR="001020C1" w:rsidRPr="00F23987">
        <w:rPr>
          <w:rFonts w:cs="Times New Roman"/>
          <w:sz w:val="24"/>
          <w:szCs w:val="24"/>
        </w:rPr>
        <w:t xml:space="preserve"> developed</w:t>
      </w:r>
      <w:r w:rsidR="00774C70" w:rsidRPr="00F23987">
        <w:rPr>
          <w:rFonts w:cs="Times New Roman"/>
          <w:sz w:val="24"/>
          <w:szCs w:val="24"/>
        </w:rPr>
        <w:t xml:space="preserve"> a MATLAB program to perform parameter estimation and forward simulation of the dynamics of a</w:t>
      </w:r>
      <w:r w:rsidR="009A79F3" w:rsidRPr="00F23987">
        <w:rPr>
          <w:rFonts w:cs="Times New Roman"/>
          <w:sz w:val="24"/>
          <w:szCs w:val="24"/>
        </w:rPr>
        <w:t>n ordinary</w:t>
      </w:r>
      <w:r w:rsidR="00774C70" w:rsidRPr="00F23987">
        <w:rPr>
          <w:rFonts w:cs="Times New Roman"/>
          <w:sz w:val="24"/>
          <w:szCs w:val="24"/>
        </w:rPr>
        <w:t xml:space="preserve"> differential equations model of a </w:t>
      </w:r>
      <w:r w:rsidR="00641DA2" w:rsidRPr="00F23987">
        <w:rPr>
          <w:rFonts w:cs="Times New Roman"/>
          <w:sz w:val="24"/>
          <w:szCs w:val="24"/>
        </w:rPr>
        <w:t xml:space="preserve">medium-scale </w:t>
      </w:r>
      <w:r w:rsidR="00774C70" w:rsidRPr="00F23987">
        <w:rPr>
          <w:rFonts w:cs="Times New Roman"/>
          <w:sz w:val="24"/>
          <w:szCs w:val="24"/>
        </w:rPr>
        <w:t>GRN</w:t>
      </w:r>
      <w:r w:rsidR="00EE6618" w:rsidRPr="00F23987">
        <w:rPr>
          <w:rFonts w:cs="Times New Roman"/>
          <w:sz w:val="24"/>
          <w:szCs w:val="24"/>
        </w:rPr>
        <w:t xml:space="preserve"> with 21 nodes and 31</w:t>
      </w:r>
      <w:r w:rsidR="009A79F3" w:rsidRPr="00F23987">
        <w:rPr>
          <w:rFonts w:cs="Times New Roman"/>
          <w:sz w:val="24"/>
          <w:szCs w:val="24"/>
        </w:rPr>
        <w:t xml:space="preserve"> edges (Dahlquist et al.</w:t>
      </w:r>
      <w:r w:rsidR="00DA5DF1" w:rsidRPr="00F23987">
        <w:rPr>
          <w:rFonts w:cs="Times New Roman"/>
          <w:sz w:val="24"/>
          <w:szCs w:val="24"/>
        </w:rPr>
        <w:t>,</w:t>
      </w:r>
      <w:r w:rsidR="009A79F3" w:rsidRPr="00F23987">
        <w:rPr>
          <w:rFonts w:cs="Times New Roman"/>
          <w:sz w:val="24"/>
          <w:szCs w:val="24"/>
        </w:rPr>
        <w:t xml:space="preserve"> 2015</w:t>
      </w:r>
      <w:r w:rsidR="008B7E11" w:rsidRPr="00F23987">
        <w:rPr>
          <w:rFonts w:cs="Times New Roman"/>
          <w:sz w:val="24"/>
          <w:szCs w:val="24"/>
        </w:rPr>
        <w:t xml:space="preserve">; </w:t>
      </w:r>
      <w:r w:rsidR="008B7E11" w:rsidRPr="00F23987">
        <w:rPr>
          <w:rFonts w:cs="Times New Roman"/>
          <w:i/>
          <w:sz w:val="24"/>
          <w:szCs w:val="24"/>
        </w:rPr>
        <w:t>http://kdahlquist.github.io/GRNmap/</w:t>
      </w:r>
      <w:r w:rsidR="00774C70" w:rsidRPr="00F23987">
        <w:rPr>
          <w:rFonts w:cs="Times New Roman"/>
          <w:sz w:val="24"/>
          <w:szCs w:val="24"/>
        </w:rPr>
        <w:t xml:space="preserve">). </w:t>
      </w:r>
      <w:r w:rsidR="00AC2922" w:rsidRPr="00F23987">
        <w:rPr>
          <w:rFonts w:cs="Times New Roman"/>
          <w:sz w:val="24"/>
          <w:szCs w:val="24"/>
        </w:rPr>
        <w:t xml:space="preserve"> </w:t>
      </w:r>
      <w:r w:rsidR="001020C1" w:rsidRPr="00F23987">
        <w:rPr>
          <w:rFonts w:cs="Times New Roman"/>
          <w:sz w:val="24"/>
          <w:szCs w:val="24"/>
        </w:rPr>
        <w:t xml:space="preserve">GRNmap accepts a Microsoft Excel workbook as input, with multiple worksheets specifying the different types of data needed to run the model.  </w:t>
      </w:r>
      <w:r w:rsidR="00AC2922" w:rsidRPr="00F23987">
        <w:rPr>
          <w:rFonts w:cs="Times New Roman"/>
          <w:sz w:val="24"/>
          <w:szCs w:val="24"/>
        </w:rPr>
        <w:t xml:space="preserve">For compactness, </w:t>
      </w:r>
      <w:r w:rsidR="001020C1" w:rsidRPr="00F23987">
        <w:rPr>
          <w:rFonts w:cs="Times New Roman"/>
          <w:sz w:val="24"/>
          <w:szCs w:val="24"/>
        </w:rPr>
        <w:t>the GRN itself is specified by a worksheet that contains</w:t>
      </w:r>
      <w:r w:rsidR="00AC2922" w:rsidRPr="00F23987">
        <w:rPr>
          <w:rFonts w:cs="Times New Roman"/>
          <w:sz w:val="24"/>
          <w:szCs w:val="24"/>
        </w:rPr>
        <w:t xml:space="preserve"> an adjacency matrix where regulators are named in the columns and target genes in the rows. Each cell in the matrix contains a “</w:t>
      </w:r>
      <w:r w:rsidR="008E7420" w:rsidRPr="00F23987">
        <w:rPr>
          <w:rFonts w:cs="Times New Roman"/>
          <w:sz w:val="24"/>
          <w:szCs w:val="24"/>
        </w:rPr>
        <w:t>0</w:t>
      </w:r>
      <w:r w:rsidR="00AC2922" w:rsidRPr="00F23987">
        <w:rPr>
          <w:rFonts w:cs="Times New Roman"/>
          <w:sz w:val="24"/>
          <w:szCs w:val="24"/>
        </w:rPr>
        <w:t>” if there is no regulatory relationship between the regulator and target, or a “</w:t>
      </w:r>
      <w:r w:rsidR="008E7420" w:rsidRPr="00F23987">
        <w:rPr>
          <w:rFonts w:cs="Times New Roman"/>
          <w:sz w:val="24"/>
          <w:szCs w:val="24"/>
        </w:rPr>
        <w:t>1</w:t>
      </w:r>
      <w:r w:rsidR="00AC2922" w:rsidRPr="00F23987">
        <w:rPr>
          <w:rFonts w:cs="Times New Roman"/>
          <w:sz w:val="24"/>
          <w:szCs w:val="24"/>
        </w:rPr>
        <w:t xml:space="preserve">” if there is a regulatory relationship between them.  </w:t>
      </w:r>
      <w:r w:rsidR="001020C1" w:rsidRPr="00F23987">
        <w:rPr>
          <w:rFonts w:cs="Times New Roman"/>
          <w:sz w:val="24"/>
          <w:szCs w:val="24"/>
        </w:rPr>
        <w:t>The GRNmap program</w:t>
      </w:r>
      <w:r w:rsidR="00AC2922" w:rsidRPr="00F23987">
        <w:rPr>
          <w:rFonts w:cs="Times New Roman"/>
          <w:sz w:val="24"/>
          <w:szCs w:val="24"/>
        </w:rPr>
        <w:t xml:space="preserve"> then outputs the estimated weight parameters </w:t>
      </w:r>
      <w:r w:rsidR="001020C1" w:rsidRPr="00F23987">
        <w:rPr>
          <w:rFonts w:cs="Times New Roman"/>
          <w:sz w:val="24"/>
          <w:szCs w:val="24"/>
        </w:rPr>
        <w:t xml:space="preserve">in a new worksheet containing </w:t>
      </w:r>
      <w:r w:rsidR="00AC2922" w:rsidRPr="00F23987">
        <w:rPr>
          <w:rFonts w:cs="Times New Roman"/>
          <w:sz w:val="24"/>
          <w:szCs w:val="24"/>
        </w:rPr>
        <w:t>an adjacency matrix where the “</w:t>
      </w:r>
      <w:r w:rsidR="008E7420" w:rsidRPr="00F23987">
        <w:rPr>
          <w:rFonts w:cs="Times New Roman"/>
          <w:sz w:val="24"/>
          <w:szCs w:val="24"/>
        </w:rPr>
        <w:t>1</w:t>
      </w:r>
      <w:r w:rsidR="00AC2922" w:rsidRPr="00F23987">
        <w:rPr>
          <w:rFonts w:cs="Times New Roman"/>
          <w:sz w:val="24"/>
          <w:szCs w:val="24"/>
        </w:rPr>
        <w:t>’s” are replaced with a real numb</w:t>
      </w:r>
      <w:r w:rsidR="0047264B" w:rsidRPr="00F23987">
        <w:rPr>
          <w:rFonts w:cs="Times New Roman"/>
          <w:sz w:val="24"/>
          <w:szCs w:val="24"/>
        </w:rPr>
        <w:t xml:space="preserve">er that is the weight parameter, </w:t>
      </w:r>
      <w:r w:rsidR="00593A08" w:rsidRPr="00F23987">
        <w:rPr>
          <w:rFonts w:cs="Times New Roman"/>
          <w:sz w:val="24"/>
          <w:szCs w:val="24"/>
        </w:rPr>
        <w:t xml:space="preserve">representing </w:t>
      </w:r>
      <w:r w:rsidR="0047264B" w:rsidRPr="00F23987">
        <w:rPr>
          <w:rFonts w:cs="Times New Roman"/>
          <w:sz w:val="24"/>
          <w:szCs w:val="24"/>
        </w:rPr>
        <w:t>the direction (</w:t>
      </w:r>
      <w:r w:rsidR="008E7420" w:rsidRPr="00F23987">
        <w:rPr>
          <w:rFonts w:cs="Times New Roman"/>
          <w:sz w:val="24"/>
          <w:szCs w:val="24"/>
        </w:rPr>
        <w:t xml:space="preserve">positive for </w:t>
      </w:r>
      <w:r w:rsidR="0047264B" w:rsidRPr="00F23987">
        <w:rPr>
          <w:rFonts w:cs="Times New Roman"/>
          <w:sz w:val="24"/>
          <w:szCs w:val="24"/>
        </w:rPr>
        <w:t xml:space="preserve">activation or </w:t>
      </w:r>
      <w:r w:rsidR="008E7420" w:rsidRPr="00F23987">
        <w:rPr>
          <w:rFonts w:cs="Times New Roman"/>
          <w:sz w:val="24"/>
          <w:szCs w:val="24"/>
        </w:rPr>
        <w:t xml:space="preserve">negative for </w:t>
      </w:r>
      <w:r w:rsidR="0047264B" w:rsidRPr="00F23987">
        <w:rPr>
          <w:rFonts w:cs="Times New Roman"/>
          <w:sz w:val="24"/>
          <w:szCs w:val="24"/>
        </w:rPr>
        <w:t>repression) and magnitude of the influence of the transcript</w:t>
      </w:r>
      <w:r w:rsidR="00593A08" w:rsidRPr="00F23987">
        <w:rPr>
          <w:rFonts w:cs="Times New Roman"/>
          <w:sz w:val="24"/>
          <w:szCs w:val="24"/>
        </w:rPr>
        <w:t>i</w:t>
      </w:r>
      <w:r w:rsidR="0047264B" w:rsidRPr="00F23987">
        <w:rPr>
          <w:rFonts w:cs="Times New Roman"/>
          <w:sz w:val="24"/>
          <w:szCs w:val="24"/>
        </w:rPr>
        <w:t>on factor on its target gene</w:t>
      </w:r>
      <w:r w:rsidR="00655618" w:rsidRPr="00F23987">
        <w:rPr>
          <w:rFonts w:cs="Times New Roman"/>
          <w:sz w:val="24"/>
          <w:szCs w:val="24"/>
        </w:rPr>
        <w:t xml:space="preserve"> (Dahlquist et al., 2015)</w:t>
      </w:r>
      <w:r w:rsidR="0047264B" w:rsidRPr="00F23987">
        <w:rPr>
          <w:rFonts w:cs="Times New Roman"/>
          <w:sz w:val="24"/>
          <w:szCs w:val="24"/>
        </w:rPr>
        <w:t xml:space="preserve">.  </w:t>
      </w:r>
      <w:r w:rsidR="006C27DB" w:rsidRPr="00F23987">
        <w:rPr>
          <w:rFonts w:cs="Times New Roman"/>
          <w:sz w:val="24"/>
          <w:szCs w:val="24"/>
        </w:rPr>
        <w:t>Although</w:t>
      </w:r>
      <w:r w:rsidR="008E7420" w:rsidRPr="00F23987">
        <w:rPr>
          <w:rFonts w:cs="Times New Roman"/>
          <w:sz w:val="24"/>
          <w:szCs w:val="24"/>
        </w:rPr>
        <w:t xml:space="preserve"> </w:t>
      </w:r>
      <w:r w:rsidR="00D070EB" w:rsidRPr="00F23987">
        <w:rPr>
          <w:rFonts w:cs="Times New Roman"/>
          <w:sz w:val="24"/>
          <w:szCs w:val="24"/>
        </w:rPr>
        <w:t xml:space="preserve">MATLAB </w:t>
      </w:r>
      <w:r w:rsidR="00DD202D" w:rsidRPr="00F23987">
        <w:rPr>
          <w:rFonts w:cs="Times New Roman"/>
          <w:sz w:val="24"/>
          <w:szCs w:val="24"/>
        </w:rPr>
        <w:t>has</w:t>
      </w:r>
      <w:r w:rsidR="001020C1" w:rsidRPr="00F23987">
        <w:rPr>
          <w:rFonts w:cs="Times New Roman"/>
          <w:sz w:val="24"/>
          <w:szCs w:val="24"/>
        </w:rPr>
        <w:t xml:space="preserve"> graph layout capabilities, </w:t>
      </w:r>
      <w:r w:rsidR="008E7420" w:rsidRPr="00F23987">
        <w:rPr>
          <w:rFonts w:cs="Times New Roman"/>
          <w:sz w:val="24"/>
          <w:szCs w:val="24"/>
        </w:rPr>
        <w:t xml:space="preserve">we wanted a way </w:t>
      </w:r>
      <w:r w:rsidR="001020C1" w:rsidRPr="00F23987">
        <w:rPr>
          <w:rFonts w:cs="Times New Roman"/>
          <w:sz w:val="24"/>
          <w:szCs w:val="24"/>
        </w:rPr>
        <w:t xml:space="preserve">for novice and experienced </w:t>
      </w:r>
      <w:r w:rsidR="00864B6C" w:rsidRPr="00F23987">
        <w:rPr>
          <w:rFonts w:cs="Times New Roman"/>
          <w:sz w:val="24"/>
          <w:szCs w:val="24"/>
        </w:rPr>
        <w:t>biologists</w:t>
      </w:r>
      <w:r w:rsidR="001020C1" w:rsidRPr="00F23987">
        <w:rPr>
          <w:rFonts w:cs="Times New Roman"/>
          <w:sz w:val="24"/>
          <w:szCs w:val="24"/>
        </w:rPr>
        <w:t xml:space="preserve"> alike </w:t>
      </w:r>
      <w:r w:rsidR="008E7420" w:rsidRPr="00F23987">
        <w:rPr>
          <w:rFonts w:cs="Times New Roman"/>
          <w:sz w:val="24"/>
          <w:szCs w:val="24"/>
        </w:rPr>
        <w:t xml:space="preserve">to quickly and easily view the network graph </w:t>
      </w:r>
      <w:r w:rsidR="00163808" w:rsidRPr="00F23987">
        <w:rPr>
          <w:rFonts w:cs="Times New Roman"/>
          <w:sz w:val="24"/>
          <w:szCs w:val="24"/>
        </w:rPr>
        <w:t>corresponding to</w:t>
      </w:r>
      <w:r w:rsidR="008E7420" w:rsidRPr="00F23987">
        <w:rPr>
          <w:rFonts w:cs="Times New Roman"/>
          <w:sz w:val="24"/>
          <w:szCs w:val="24"/>
        </w:rPr>
        <w:t xml:space="preserve"> the matrix</w:t>
      </w:r>
      <w:r w:rsidR="00DD202D" w:rsidRPr="00F23987">
        <w:rPr>
          <w:rFonts w:cs="Times New Roman"/>
          <w:sz w:val="24"/>
          <w:szCs w:val="24"/>
        </w:rPr>
        <w:t xml:space="preserve"> without having to create or modify MATLAB code</w:t>
      </w:r>
      <w:r w:rsidR="008E7420" w:rsidRPr="00F23987">
        <w:rPr>
          <w:rFonts w:cs="Times New Roman"/>
          <w:sz w:val="24"/>
          <w:szCs w:val="24"/>
        </w:rPr>
        <w:t xml:space="preserve">.  </w:t>
      </w:r>
    </w:p>
    <w:p w14:paraId="482C67A7" w14:textId="38BBC40B" w:rsidR="00754054" w:rsidRDefault="00320A5A" w:rsidP="00966A48">
      <w:pPr>
        <w:spacing w:before="240" w:after="240" w:line="480" w:lineRule="auto"/>
        <w:ind w:firstLine="720"/>
        <w:rPr>
          <w:sz w:val="24"/>
          <w:szCs w:val="24"/>
        </w:rPr>
      </w:pPr>
      <w:r w:rsidRPr="00F23987">
        <w:rPr>
          <w:sz w:val="24"/>
          <w:szCs w:val="24"/>
        </w:rPr>
        <w:t xml:space="preserve">Pavlopoulos et al. (2015) have recently reviewed the types, trends, and usage of visualization tools available for genomics and systems biology, </w:t>
      </w:r>
      <w:r w:rsidR="00477451" w:rsidRPr="00F23987">
        <w:rPr>
          <w:sz w:val="24"/>
          <w:szCs w:val="24"/>
        </w:rPr>
        <w:t xml:space="preserve">listing a total of 47 stand-alone </w:t>
      </w:r>
      <w:r w:rsidR="00477451" w:rsidRPr="00F23987">
        <w:rPr>
          <w:sz w:val="24"/>
          <w:szCs w:val="24"/>
        </w:rPr>
        <w:lastRenderedPageBreak/>
        <w:t>and web-based tools for network analysis</w:t>
      </w:r>
      <w:r w:rsidRPr="00F23987">
        <w:rPr>
          <w:sz w:val="24"/>
          <w:szCs w:val="24"/>
        </w:rPr>
        <w:t xml:space="preserve">.  </w:t>
      </w:r>
      <w:r w:rsidR="00823F45" w:rsidRPr="00F23987">
        <w:rPr>
          <w:sz w:val="24"/>
          <w:szCs w:val="24"/>
        </w:rPr>
        <w:t xml:space="preserve">With such a large number of tools available, it would be reasonable to expect that </w:t>
      </w:r>
      <w:r w:rsidR="007371F8" w:rsidRPr="00F23987">
        <w:rPr>
          <w:sz w:val="24"/>
          <w:szCs w:val="24"/>
        </w:rPr>
        <w:t>one already exists that could fulfill our needs</w:t>
      </w:r>
      <w:r w:rsidR="00823F45" w:rsidRPr="00F23987">
        <w:rPr>
          <w:sz w:val="24"/>
          <w:szCs w:val="24"/>
        </w:rPr>
        <w:t xml:space="preserve">.  </w:t>
      </w:r>
      <w:r w:rsidR="00446E46" w:rsidRPr="00F23987">
        <w:rPr>
          <w:sz w:val="24"/>
          <w:szCs w:val="24"/>
        </w:rPr>
        <w:t>However, despite th</w:t>
      </w:r>
      <w:r w:rsidR="00CE17DF" w:rsidRPr="00F23987">
        <w:rPr>
          <w:sz w:val="24"/>
          <w:szCs w:val="24"/>
        </w:rPr>
        <w:t xml:space="preserve">is diversity of tools, each had properties that limited their use for us.  For example, some </w:t>
      </w:r>
      <w:r w:rsidR="00446E46" w:rsidRPr="00F23987">
        <w:rPr>
          <w:sz w:val="24"/>
          <w:szCs w:val="24"/>
        </w:rPr>
        <w:t xml:space="preserve">were </w:t>
      </w:r>
      <w:r w:rsidR="00586156" w:rsidRPr="00F23987">
        <w:rPr>
          <w:sz w:val="24"/>
          <w:szCs w:val="24"/>
        </w:rPr>
        <w:t>hard</w:t>
      </w:r>
      <w:r w:rsidR="00586156">
        <w:rPr>
          <w:sz w:val="24"/>
          <w:szCs w:val="24"/>
        </w:rPr>
        <w:t xml:space="preserve"> coded</w:t>
      </w:r>
      <w:r w:rsidR="00446E46">
        <w:rPr>
          <w:sz w:val="24"/>
          <w:szCs w:val="24"/>
        </w:rPr>
        <w:t xml:space="preserve"> for a different type of network (e.g., </w:t>
      </w:r>
      <w:r w:rsidR="00CE17DF">
        <w:rPr>
          <w:sz w:val="24"/>
          <w:szCs w:val="24"/>
        </w:rPr>
        <w:t xml:space="preserve">metabolic or signaling pathways, </w:t>
      </w:r>
      <w:r w:rsidR="00446E46">
        <w:rPr>
          <w:sz w:val="24"/>
          <w:szCs w:val="24"/>
        </w:rPr>
        <w:t>protein-protein interaction</w:t>
      </w:r>
      <w:r w:rsidR="00CE17DF">
        <w:rPr>
          <w:sz w:val="24"/>
          <w:szCs w:val="24"/>
        </w:rPr>
        <w:t xml:space="preserve"> networks) or were designed for visualization and analysis of much larger networks than the ones in which we were interested.  None would </w:t>
      </w:r>
      <w:r w:rsidR="009902A9">
        <w:rPr>
          <w:sz w:val="24"/>
          <w:szCs w:val="24"/>
        </w:rPr>
        <w:t xml:space="preserve">readily </w:t>
      </w:r>
      <w:r w:rsidR="00586156">
        <w:rPr>
          <w:sz w:val="24"/>
          <w:szCs w:val="24"/>
        </w:rPr>
        <w:t xml:space="preserve">accept an adjacency matrix </w:t>
      </w:r>
      <w:r w:rsidR="00CE17DF">
        <w:rPr>
          <w:sz w:val="24"/>
          <w:szCs w:val="24"/>
        </w:rPr>
        <w:t xml:space="preserve">with </w:t>
      </w:r>
      <w:r w:rsidR="00CE17DF" w:rsidRPr="00F23987">
        <w:rPr>
          <w:sz w:val="24"/>
          <w:szCs w:val="24"/>
        </w:rPr>
        <w:t xml:space="preserve">the GRNmap specifications </w:t>
      </w:r>
      <w:r w:rsidR="00586156" w:rsidRPr="00F23987">
        <w:rPr>
          <w:sz w:val="24"/>
          <w:szCs w:val="24"/>
        </w:rPr>
        <w:t>as input</w:t>
      </w:r>
      <w:r w:rsidR="009902A9" w:rsidRPr="00F23987">
        <w:rPr>
          <w:sz w:val="24"/>
          <w:szCs w:val="24"/>
        </w:rPr>
        <w:t xml:space="preserve"> without some manipulation of the </w:t>
      </w:r>
      <w:r w:rsidR="00CE17DF" w:rsidRPr="00F23987">
        <w:rPr>
          <w:sz w:val="24"/>
          <w:szCs w:val="24"/>
        </w:rPr>
        <w:t xml:space="preserve">data format.  </w:t>
      </w:r>
      <w:r w:rsidR="00E52B0F" w:rsidRPr="00F23987">
        <w:rPr>
          <w:sz w:val="24"/>
          <w:szCs w:val="24"/>
        </w:rPr>
        <w:t xml:space="preserve">Many </w:t>
      </w:r>
      <w:r w:rsidR="00CE17DF" w:rsidRPr="00F23987">
        <w:rPr>
          <w:sz w:val="24"/>
          <w:szCs w:val="24"/>
        </w:rPr>
        <w:t>required installation of stand-alone software</w:t>
      </w:r>
      <w:r w:rsidR="00586156" w:rsidRPr="00F23987">
        <w:rPr>
          <w:sz w:val="24"/>
          <w:szCs w:val="24"/>
        </w:rPr>
        <w:t xml:space="preserve">, </w:t>
      </w:r>
      <w:r w:rsidR="00CE17DF" w:rsidRPr="00F23987">
        <w:rPr>
          <w:sz w:val="24"/>
          <w:szCs w:val="24"/>
        </w:rPr>
        <w:t>and/</w:t>
      </w:r>
      <w:r w:rsidR="00586156" w:rsidRPr="00F23987">
        <w:rPr>
          <w:sz w:val="24"/>
          <w:szCs w:val="24"/>
        </w:rPr>
        <w:t>or h</w:t>
      </w:r>
      <w:r w:rsidR="00CE17DF" w:rsidRPr="00F23987">
        <w:rPr>
          <w:sz w:val="24"/>
          <w:szCs w:val="24"/>
        </w:rPr>
        <w:t>ad a steep learning curve.  As an illustration of this,</w:t>
      </w:r>
      <w:r w:rsidR="00586156" w:rsidRPr="00F23987">
        <w:rPr>
          <w:sz w:val="24"/>
          <w:szCs w:val="24"/>
        </w:rPr>
        <w:t xml:space="preserve"> Pavlopoulos et al. (2015) showed that t</w:t>
      </w:r>
      <w:r w:rsidR="00431819" w:rsidRPr="00F23987">
        <w:rPr>
          <w:sz w:val="24"/>
          <w:szCs w:val="24"/>
        </w:rPr>
        <w:t>he open source software, Cytoscape (</w:t>
      </w:r>
      <w:r w:rsidR="002A703E" w:rsidRPr="00F23987">
        <w:rPr>
          <w:sz w:val="24"/>
          <w:szCs w:val="24"/>
        </w:rPr>
        <w:t>Shannon et al., 2003</w:t>
      </w:r>
      <w:r w:rsidR="0082389F" w:rsidRPr="00F23987">
        <w:rPr>
          <w:sz w:val="24"/>
          <w:szCs w:val="24"/>
        </w:rPr>
        <w:t>; Smoot et al., 2011</w:t>
      </w:r>
      <w:r w:rsidR="00431819" w:rsidRPr="00F23987">
        <w:rPr>
          <w:sz w:val="24"/>
          <w:szCs w:val="24"/>
        </w:rPr>
        <w:t xml:space="preserve">) </w:t>
      </w:r>
      <w:r w:rsidR="00586156" w:rsidRPr="00F23987">
        <w:rPr>
          <w:sz w:val="24"/>
          <w:szCs w:val="24"/>
        </w:rPr>
        <w:t xml:space="preserve">had the highest citation count in the Scopus </w:t>
      </w:r>
      <w:r w:rsidR="00CE17DF" w:rsidRPr="00F23987">
        <w:rPr>
          <w:sz w:val="24"/>
          <w:szCs w:val="24"/>
        </w:rPr>
        <w:t xml:space="preserve">database, </w:t>
      </w:r>
      <w:r w:rsidR="00586156" w:rsidRPr="00F23987">
        <w:rPr>
          <w:sz w:val="24"/>
          <w:szCs w:val="24"/>
        </w:rPr>
        <w:t xml:space="preserve">as it </w:t>
      </w:r>
      <w:r w:rsidR="00431819" w:rsidRPr="00F23987">
        <w:rPr>
          <w:sz w:val="24"/>
          <w:szCs w:val="24"/>
        </w:rPr>
        <w:t>is widely recognized as the “best-in-class” tool for viewing and analyzing large networks for systems biology research.  However, while Cytoscape is flexible in terms of what types of</w:t>
      </w:r>
      <w:r w:rsidR="00431819">
        <w:rPr>
          <w:sz w:val="24"/>
          <w:szCs w:val="24"/>
        </w:rPr>
        <w:t xml:space="preserve"> network representations it accepts as input </w:t>
      </w:r>
      <w:r w:rsidR="000B6E39">
        <w:rPr>
          <w:sz w:val="24"/>
          <w:szCs w:val="24"/>
        </w:rPr>
        <w:t>(</w:t>
      </w:r>
      <w:r w:rsidR="000B6E39" w:rsidRPr="000B6E39">
        <w:rPr>
          <w:sz w:val="24"/>
          <w:szCs w:val="24"/>
        </w:rPr>
        <w:t>SIF</w:t>
      </w:r>
      <w:r w:rsidR="000B6E39">
        <w:rPr>
          <w:sz w:val="24"/>
          <w:szCs w:val="24"/>
        </w:rPr>
        <w:t xml:space="preserve">, NNF, GML, XGMML, SBML, BioPAX, PSI-MI, </w:t>
      </w:r>
      <w:r w:rsidR="00966A48">
        <w:rPr>
          <w:sz w:val="24"/>
          <w:szCs w:val="24"/>
        </w:rPr>
        <w:t xml:space="preserve">GraphML, </w:t>
      </w:r>
      <w:r w:rsidR="000B6E39">
        <w:rPr>
          <w:sz w:val="24"/>
          <w:szCs w:val="24"/>
        </w:rPr>
        <w:t xml:space="preserve">cf. </w:t>
      </w:r>
      <w:r w:rsidR="000B6E39" w:rsidRPr="000B6E39">
        <w:rPr>
          <w:i/>
          <w:sz w:val="24"/>
          <w:szCs w:val="24"/>
        </w:rPr>
        <w:t>http://manual.cytoscape.org/en/latest/Supported_Network_File_Formats.html#supported-network-file-formats</w:t>
      </w:r>
      <w:r w:rsidR="000B6E39">
        <w:rPr>
          <w:sz w:val="24"/>
          <w:szCs w:val="24"/>
        </w:rPr>
        <w:t>), its basic “unformatted table files” format expects the network to be represented in a list of pairwise interactions between two nodes instead of as an adjacenc</w:t>
      </w:r>
      <w:r w:rsidR="00966A48">
        <w:rPr>
          <w:sz w:val="24"/>
          <w:szCs w:val="24"/>
        </w:rPr>
        <w:t>y matrix, requiring a GRNmap</w:t>
      </w:r>
      <w:r w:rsidR="00CE17DF">
        <w:rPr>
          <w:sz w:val="24"/>
          <w:szCs w:val="24"/>
        </w:rPr>
        <w:t xml:space="preserve"> user to convert the f</w:t>
      </w:r>
      <w:r w:rsidR="00966A48">
        <w:rPr>
          <w:sz w:val="24"/>
          <w:szCs w:val="24"/>
        </w:rPr>
        <w:t>ile</w:t>
      </w:r>
      <w:r w:rsidR="00CE17DF">
        <w:rPr>
          <w:sz w:val="24"/>
          <w:szCs w:val="24"/>
        </w:rPr>
        <w:t xml:space="preserve"> external to the program</w:t>
      </w:r>
      <w:r w:rsidR="00431819">
        <w:rPr>
          <w:sz w:val="24"/>
          <w:szCs w:val="24"/>
        </w:rPr>
        <w:t xml:space="preserve">.  </w:t>
      </w:r>
      <w:r w:rsidR="00D512A0">
        <w:rPr>
          <w:sz w:val="24"/>
          <w:szCs w:val="24"/>
        </w:rPr>
        <w:t>Furthermore, C</w:t>
      </w:r>
      <w:r w:rsidR="00431819">
        <w:rPr>
          <w:sz w:val="24"/>
          <w:szCs w:val="24"/>
        </w:rPr>
        <w:t xml:space="preserve">ytoscape must be installed on a user’s computer.  </w:t>
      </w:r>
      <w:r w:rsidR="00D512A0">
        <w:rPr>
          <w:sz w:val="24"/>
          <w:szCs w:val="24"/>
        </w:rPr>
        <w:t>Finally, b</w:t>
      </w:r>
      <w:r w:rsidR="00431819">
        <w:rPr>
          <w:sz w:val="24"/>
          <w:szCs w:val="24"/>
        </w:rPr>
        <w:t xml:space="preserve">ecause it is powerful and has a lot of features, there is a somewhat steep learning curve before a </w:t>
      </w:r>
      <w:r w:rsidR="00D512A0">
        <w:rPr>
          <w:sz w:val="24"/>
          <w:szCs w:val="24"/>
        </w:rPr>
        <w:t xml:space="preserve">novice </w:t>
      </w:r>
      <w:r w:rsidR="00431819">
        <w:rPr>
          <w:sz w:val="24"/>
          <w:szCs w:val="24"/>
        </w:rPr>
        <w:t xml:space="preserve">user can begin to visualize networks.  </w:t>
      </w:r>
      <w:r w:rsidR="00C4347B">
        <w:rPr>
          <w:sz w:val="24"/>
          <w:szCs w:val="24"/>
        </w:rPr>
        <w:t xml:space="preserve">Multiple settings must be learned and selected </w:t>
      </w:r>
      <w:r w:rsidR="001E7411">
        <w:rPr>
          <w:sz w:val="24"/>
          <w:szCs w:val="24"/>
        </w:rPr>
        <w:t>to generate</w:t>
      </w:r>
      <w:r w:rsidR="00C4347B">
        <w:rPr>
          <w:sz w:val="24"/>
          <w:szCs w:val="24"/>
        </w:rPr>
        <w:t xml:space="preserve"> a display that properly fits a use case; it is not possible to just “load into Cytoscape and go.”  </w:t>
      </w:r>
      <w:r w:rsidR="00431819">
        <w:rPr>
          <w:sz w:val="24"/>
          <w:szCs w:val="24"/>
        </w:rPr>
        <w:t xml:space="preserve">Another open source </w:t>
      </w:r>
      <w:r w:rsidR="00431819" w:rsidRPr="00F23987">
        <w:rPr>
          <w:sz w:val="24"/>
          <w:szCs w:val="24"/>
        </w:rPr>
        <w:t>application, Gephi (Bastian, Heymann, and Jacomy, 2009), is a general graph visualization tool</w:t>
      </w:r>
      <w:r w:rsidR="00C36973">
        <w:rPr>
          <w:sz w:val="24"/>
          <w:szCs w:val="24"/>
        </w:rPr>
        <w:t xml:space="preserve"> </w:t>
      </w:r>
      <w:r w:rsidR="00C36973">
        <w:rPr>
          <w:sz w:val="24"/>
          <w:szCs w:val="24"/>
        </w:rPr>
        <w:lastRenderedPageBreak/>
        <w:t>that does accept an adjacency matrix in .csv format (</w:t>
      </w:r>
      <w:r w:rsidR="00AE6BE4">
        <w:rPr>
          <w:sz w:val="24"/>
          <w:szCs w:val="24"/>
        </w:rPr>
        <w:t xml:space="preserve">among a wide range of supported formats, </w:t>
      </w:r>
      <w:r w:rsidR="00C36973">
        <w:rPr>
          <w:sz w:val="24"/>
          <w:szCs w:val="24"/>
        </w:rPr>
        <w:t xml:space="preserve">cf. </w:t>
      </w:r>
      <w:r w:rsidR="00C36973" w:rsidRPr="00C36973">
        <w:rPr>
          <w:i/>
          <w:sz w:val="24"/>
          <w:szCs w:val="24"/>
        </w:rPr>
        <w:t>https://gephi.org/users/supported-graph-formats/csv-format/</w:t>
      </w:r>
      <w:r w:rsidR="00C36973">
        <w:rPr>
          <w:sz w:val="24"/>
          <w:szCs w:val="24"/>
        </w:rPr>
        <w:t>)</w:t>
      </w:r>
      <w:r w:rsidR="00431819">
        <w:rPr>
          <w:sz w:val="24"/>
          <w:szCs w:val="24"/>
        </w:rPr>
        <w:t>, but again require</w:t>
      </w:r>
      <w:r w:rsidR="00C36973">
        <w:rPr>
          <w:sz w:val="24"/>
          <w:szCs w:val="24"/>
        </w:rPr>
        <w:t xml:space="preserve">s download and installation </w:t>
      </w:r>
      <w:r w:rsidR="002C5D72">
        <w:rPr>
          <w:sz w:val="24"/>
          <w:szCs w:val="24"/>
        </w:rPr>
        <w:t xml:space="preserve">of the software </w:t>
      </w:r>
      <w:r w:rsidR="00C36973">
        <w:rPr>
          <w:sz w:val="24"/>
          <w:szCs w:val="24"/>
        </w:rPr>
        <w:t>and has a complex feature set.</w:t>
      </w:r>
      <w:r w:rsidR="007B3545">
        <w:rPr>
          <w:sz w:val="24"/>
          <w:szCs w:val="24"/>
        </w:rPr>
        <w:t xml:space="preserve">  </w:t>
      </w:r>
      <w:r w:rsidR="00FF47BB">
        <w:rPr>
          <w:sz w:val="24"/>
          <w:szCs w:val="24"/>
        </w:rPr>
        <w:t>Because GRNmap itself is complex software targeted both at experienced biology investigators and novice undergraduate users in a Biomathematical Modeling course, we wanted to limit the need to install and learn additional visualization software.  Reducing the cognitive load required for using the software would allow users to focus their attention on understanding the biological results of the model.</w:t>
      </w:r>
    </w:p>
    <w:p w14:paraId="66A35848" w14:textId="38CAAA35" w:rsidR="004A56ED" w:rsidRPr="007B3545" w:rsidRDefault="00754054" w:rsidP="00966A48">
      <w:pPr>
        <w:spacing w:before="240" w:after="240" w:line="480" w:lineRule="auto"/>
        <w:ind w:firstLine="720"/>
        <w:rPr>
          <w:sz w:val="24"/>
          <w:szCs w:val="24"/>
        </w:rPr>
      </w:pPr>
      <w:r>
        <w:rPr>
          <w:sz w:val="24"/>
          <w:szCs w:val="24"/>
        </w:rPr>
        <w:t xml:space="preserve">We also saw the creation of a new tool as an opportunity to </w:t>
      </w:r>
      <w:r w:rsidR="00435937">
        <w:rPr>
          <w:sz w:val="24"/>
          <w:szCs w:val="24"/>
        </w:rPr>
        <w:t xml:space="preserve">serve as a model for best </w:t>
      </w:r>
      <w:r w:rsidR="00435937" w:rsidRPr="00F23987">
        <w:rPr>
          <w:sz w:val="24"/>
          <w:szCs w:val="24"/>
        </w:rPr>
        <w:t>practices for software development in bioinformatics (Schultheiss, 2011; Wilson et al., 2014)</w:t>
      </w:r>
      <w:r w:rsidR="00275574" w:rsidRPr="00F23987">
        <w:rPr>
          <w:sz w:val="24"/>
          <w:szCs w:val="24"/>
        </w:rPr>
        <w:t>,</w:t>
      </w:r>
      <w:r w:rsidR="00275574">
        <w:rPr>
          <w:sz w:val="24"/>
          <w:szCs w:val="24"/>
        </w:rPr>
        <w:t xml:space="preserve"> simultaneously following and teaching these practices to the primary developers who were all undergraduates.</w:t>
      </w:r>
      <w:r w:rsidR="00435937">
        <w:rPr>
          <w:sz w:val="24"/>
          <w:szCs w:val="24"/>
        </w:rPr>
        <w:t xml:space="preserve">  </w:t>
      </w:r>
      <w:r w:rsidR="007B3545">
        <w:rPr>
          <w:sz w:val="24"/>
          <w:szCs w:val="24"/>
        </w:rPr>
        <w:t>Following the phi</w:t>
      </w:r>
      <w:r w:rsidR="00275574">
        <w:rPr>
          <w:sz w:val="24"/>
          <w:szCs w:val="24"/>
        </w:rPr>
        <w:t>losophy of “do one thing well” (</w:t>
      </w:r>
      <w:r w:rsidR="007B3545" w:rsidRPr="00275574">
        <w:rPr>
          <w:i/>
          <w:sz w:val="24"/>
          <w:szCs w:val="24"/>
        </w:rPr>
        <w:t>http://onethingwell.org/post/457050307/about-one-thing-well</w:t>
      </w:r>
      <w:r w:rsidR="00275574">
        <w:rPr>
          <w:sz w:val="24"/>
          <w:szCs w:val="24"/>
        </w:rPr>
        <w:t>),</w:t>
      </w:r>
      <w:r w:rsidR="007B3545">
        <w:rPr>
          <w:sz w:val="24"/>
          <w:szCs w:val="24"/>
        </w:rPr>
        <w:t xml:space="preserve"> we wanted to prioritize rendering a small- to medium-scale gene regulatory network</w:t>
      </w:r>
      <w:r w:rsidR="006C27DB">
        <w:rPr>
          <w:sz w:val="24"/>
          <w:szCs w:val="24"/>
        </w:rPr>
        <w:t>s</w:t>
      </w:r>
      <w:r w:rsidR="007B3545">
        <w:rPr>
          <w:sz w:val="24"/>
          <w:szCs w:val="24"/>
        </w:rPr>
        <w:t xml:space="preserve"> </w:t>
      </w:r>
      <w:r w:rsidR="00275574">
        <w:rPr>
          <w:sz w:val="24"/>
          <w:szCs w:val="24"/>
        </w:rPr>
        <w:t xml:space="preserve">both </w:t>
      </w:r>
      <w:r w:rsidR="007B3545">
        <w:rPr>
          <w:sz w:val="24"/>
          <w:szCs w:val="24"/>
        </w:rPr>
        <w:t xml:space="preserve">easily and well.  </w:t>
      </w:r>
      <w:r w:rsidR="00D260BF">
        <w:rPr>
          <w:sz w:val="24"/>
          <w:szCs w:val="24"/>
        </w:rPr>
        <w:t>It was more important for us to create a tool that is</w:t>
      </w:r>
      <w:r w:rsidR="00D260BF" w:rsidRPr="00B17757">
        <w:rPr>
          <w:sz w:val="24"/>
          <w:szCs w:val="24"/>
        </w:rPr>
        <w:t xml:space="preserve"> specifically tailored t</w:t>
      </w:r>
      <w:r w:rsidR="00D260BF">
        <w:rPr>
          <w:sz w:val="24"/>
          <w:szCs w:val="24"/>
        </w:rPr>
        <w:t xml:space="preserve">o the visualization of </w:t>
      </w:r>
      <w:r w:rsidR="00FD0C3E">
        <w:rPr>
          <w:sz w:val="24"/>
          <w:szCs w:val="24"/>
        </w:rPr>
        <w:t xml:space="preserve">these sized </w:t>
      </w:r>
      <w:r w:rsidR="00D260BF">
        <w:rPr>
          <w:sz w:val="24"/>
          <w:szCs w:val="24"/>
        </w:rPr>
        <w:t xml:space="preserve">GRNs, and not every possible graph from every possible application domain.  This specific tailoring also included minimizing any startup, onboarding, or overhead time.  </w:t>
      </w:r>
      <w:r w:rsidR="004A56ED">
        <w:rPr>
          <w:rFonts w:cs="Times New Roman"/>
          <w:sz w:val="24"/>
          <w:szCs w:val="24"/>
        </w:rPr>
        <w:t>Thus we had the foll</w:t>
      </w:r>
      <w:r w:rsidR="00655618">
        <w:rPr>
          <w:rFonts w:cs="Times New Roman"/>
          <w:sz w:val="24"/>
          <w:szCs w:val="24"/>
        </w:rPr>
        <w:t xml:space="preserve">owing requirements for GRNsight.  It should:  </w:t>
      </w:r>
    </w:p>
    <w:p w14:paraId="3BEFFA81" w14:textId="77777777" w:rsidR="00655618" w:rsidRDefault="00655618" w:rsidP="00655618">
      <w:pPr>
        <w:pStyle w:val="ListParagraph"/>
        <w:numPr>
          <w:ilvl w:val="0"/>
          <w:numId w:val="2"/>
        </w:numPr>
        <w:spacing w:before="240" w:after="240" w:line="480" w:lineRule="auto"/>
        <w:rPr>
          <w:sz w:val="24"/>
          <w:szCs w:val="24"/>
        </w:rPr>
      </w:pPr>
      <w:r>
        <w:rPr>
          <w:sz w:val="24"/>
          <w:szCs w:val="24"/>
        </w:rPr>
        <w:t>Exist as a web application without the need to download and install specialized software;</w:t>
      </w:r>
    </w:p>
    <w:p w14:paraId="237EBF83" w14:textId="7CA86540" w:rsidR="004A56ED" w:rsidRDefault="004A56ED" w:rsidP="004A56ED">
      <w:pPr>
        <w:pStyle w:val="ListParagraph"/>
        <w:numPr>
          <w:ilvl w:val="0"/>
          <w:numId w:val="2"/>
        </w:numPr>
        <w:spacing w:before="240" w:after="240" w:line="480" w:lineRule="auto"/>
        <w:rPr>
          <w:sz w:val="24"/>
          <w:szCs w:val="24"/>
        </w:rPr>
      </w:pPr>
      <w:r>
        <w:rPr>
          <w:sz w:val="24"/>
          <w:szCs w:val="24"/>
        </w:rPr>
        <w:t>Accept an input file in Microsoft Excel format</w:t>
      </w:r>
      <w:r w:rsidR="00655618">
        <w:rPr>
          <w:sz w:val="24"/>
          <w:szCs w:val="24"/>
        </w:rPr>
        <w:t xml:space="preserve"> (.xlsx)</w:t>
      </w:r>
      <w:r>
        <w:rPr>
          <w:sz w:val="24"/>
          <w:szCs w:val="24"/>
        </w:rPr>
        <w:t>;</w:t>
      </w:r>
    </w:p>
    <w:p w14:paraId="5085DA02" w14:textId="53CBE129" w:rsidR="004A56ED" w:rsidRDefault="004A56ED" w:rsidP="004A56ED">
      <w:pPr>
        <w:pStyle w:val="ListParagraph"/>
        <w:numPr>
          <w:ilvl w:val="0"/>
          <w:numId w:val="2"/>
        </w:numPr>
        <w:spacing w:before="240" w:after="240" w:line="480" w:lineRule="auto"/>
        <w:rPr>
          <w:sz w:val="24"/>
          <w:szCs w:val="24"/>
        </w:rPr>
      </w:pPr>
      <w:r>
        <w:rPr>
          <w:sz w:val="24"/>
          <w:szCs w:val="24"/>
        </w:rPr>
        <w:t>Read a weighted or unweighted adjacency matrix where</w:t>
      </w:r>
      <w:r w:rsidR="002F20C2">
        <w:rPr>
          <w:sz w:val="24"/>
          <w:szCs w:val="24"/>
        </w:rPr>
        <w:t xml:space="preserve"> the regulatory</w:t>
      </w:r>
      <w:r>
        <w:rPr>
          <w:sz w:val="24"/>
          <w:szCs w:val="24"/>
        </w:rPr>
        <w:t xml:space="preserve"> transcription factors are in columns and the target genes </w:t>
      </w:r>
      <w:r w:rsidR="006C27DB">
        <w:rPr>
          <w:sz w:val="24"/>
          <w:szCs w:val="24"/>
        </w:rPr>
        <w:t xml:space="preserve">are </w:t>
      </w:r>
      <w:r>
        <w:rPr>
          <w:sz w:val="24"/>
          <w:szCs w:val="24"/>
        </w:rPr>
        <w:t>in rows;</w:t>
      </w:r>
    </w:p>
    <w:p w14:paraId="13FEFFB2" w14:textId="4B93B1F0" w:rsidR="00383234" w:rsidRPr="004A56ED" w:rsidRDefault="00CA339C" w:rsidP="004A56ED">
      <w:pPr>
        <w:pStyle w:val="ListParagraph"/>
        <w:numPr>
          <w:ilvl w:val="0"/>
          <w:numId w:val="2"/>
        </w:numPr>
        <w:spacing w:before="240" w:after="240" w:line="480" w:lineRule="auto"/>
        <w:rPr>
          <w:sz w:val="24"/>
          <w:szCs w:val="24"/>
        </w:rPr>
      </w:pPr>
      <w:r>
        <w:rPr>
          <w:sz w:val="24"/>
          <w:szCs w:val="24"/>
        </w:rPr>
        <w:lastRenderedPageBreak/>
        <w:t xml:space="preserve">Automatically lay out and display unweighted and weighted network graphs in a way that is </w:t>
      </w:r>
      <w:r w:rsidR="006C27DB">
        <w:rPr>
          <w:sz w:val="24"/>
          <w:szCs w:val="24"/>
        </w:rPr>
        <w:t>familiar</w:t>
      </w:r>
      <w:r>
        <w:rPr>
          <w:sz w:val="24"/>
          <w:szCs w:val="24"/>
        </w:rPr>
        <w:t xml:space="preserve"> to biologists.</w:t>
      </w:r>
    </w:p>
    <w:p w14:paraId="4CF283F7" w14:textId="6151A337" w:rsidR="00DA5DF1" w:rsidRPr="004A56ED" w:rsidRDefault="007B3545" w:rsidP="007B3545">
      <w:pPr>
        <w:spacing w:before="240" w:after="240" w:line="480" w:lineRule="auto"/>
        <w:rPr>
          <w:rFonts w:cs="Times New Roman"/>
          <w:sz w:val="24"/>
          <w:szCs w:val="24"/>
        </w:rPr>
      </w:pPr>
      <w:r>
        <w:rPr>
          <w:rFonts w:cs="Times New Roman"/>
          <w:sz w:val="24"/>
          <w:szCs w:val="24"/>
        </w:rPr>
        <w:t>GRNsight fulfills these requirements as described below.</w:t>
      </w:r>
    </w:p>
    <w:p w14:paraId="0EBD8189" w14:textId="77777777" w:rsidR="003314BA" w:rsidRPr="00080DD9" w:rsidRDefault="003314BA" w:rsidP="00124711">
      <w:pPr>
        <w:pStyle w:val="Heading1"/>
        <w:spacing w:after="240"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Materials and Methods</w:t>
      </w:r>
    </w:p>
    <w:p w14:paraId="30ADBEEB" w14:textId="77777777" w:rsidR="008B7E11" w:rsidRPr="00080DD9" w:rsidRDefault="008B7E11" w:rsidP="008B7E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Input Data</w:t>
      </w:r>
    </w:p>
    <w:p w14:paraId="3FA41422" w14:textId="58D71B39" w:rsidR="00992B08" w:rsidRDefault="008B7E11" w:rsidP="008B7E11">
      <w:pPr>
        <w:spacing w:before="240" w:after="240" w:line="480" w:lineRule="auto"/>
        <w:ind w:firstLine="720"/>
        <w:rPr>
          <w:sz w:val="24"/>
          <w:szCs w:val="24"/>
        </w:rPr>
      </w:pPr>
      <w:r w:rsidRPr="009A5826">
        <w:rPr>
          <w:sz w:val="24"/>
          <w:szCs w:val="24"/>
        </w:rPr>
        <w:t xml:space="preserve">GRNsight automatically lays out the network graph specified by an adjacency matrix </w:t>
      </w:r>
      <w:r w:rsidR="00AD1F5D">
        <w:rPr>
          <w:sz w:val="24"/>
          <w:szCs w:val="24"/>
        </w:rPr>
        <w:t xml:space="preserve">contained within a worksheet named “network” or “network_optimized_weights” </w:t>
      </w:r>
      <w:r w:rsidRPr="009A5826">
        <w:rPr>
          <w:sz w:val="24"/>
          <w:szCs w:val="24"/>
        </w:rPr>
        <w:t>in</w:t>
      </w:r>
      <w:r>
        <w:rPr>
          <w:sz w:val="24"/>
          <w:szCs w:val="24"/>
        </w:rPr>
        <w:t xml:space="preserve"> </w:t>
      </w:r>
      <w:r w:rsidR="00AD1F5D">
        <w:rPr>
          <w:sz w:val="24"/>
          <w:szCs w:val="24"/>
        </w:rPr>
        <w:t>a Microsoft Excel workbook</w:t>
      </w:r>
      <w:r>
        <w:rPr>
          <w:sz w:val="24"/>
          <w:szCs w:val="24"/>
        </w:rPr>
        <w:t xml:space="preserve"> (.xlsx).  It was designed to accept workbooks seamlessly from the</w:t>
      </w:r>
      <w:r w:rsidRPr="009A5826">
        <w:rPr>
          <w:sz w:val="24"/>
          <w:szCs w:val="24"/>
        </w:rPr>
        <w:t xml:space="preserve"> </w:t>
      </w:r>
      <w:r w:rsidR="00B64634">
        <w:rPr>
          <w:sz w:val="24"/>
          <w:szCs w:val="24"/>
        </w:rPr>
        <w:t xml:space="preserve">MATLAB gene regulatory network modeling program, </w:t>
      </w:r>
      <w:r w:rsidRPr="009A5826">
        <w:rPr>
          <w:sz w:val="24"/>
          <w:szCs w:val="24"/>
        </w:rPr>
        <w:t>GRNmap</w:t>
      </w:r>
      <w:r w:rsidR="00B64634">
        <w:rPr>
          <w:sz w:val="24"/>
          <w:szCs w:val="24"/>
        </w:rPr>
        <w:t>;</w:t>
      </w:r>
      <w:r>
        <w:rPr>
          <w:sz w:val="24"/>
          <w:szCs w:val="24"/>
        </w:rPr>
        <w:t xml:space="preserve"> however, the expected input format is general and is not dependent on GRNmap</w:t>
      </w:r>
      <w:r w:rsidRPr="009A5826">
        <w:rPr>
          <w:sz w:val="24"/>
          <w:szCs w:val="24"/>
        </w:rPr>
        <w:t xml:space="preserve">. </w:t>
      </w:r>
      <w:r>
        <w:rPr>
          <w:sz w:val="24"/>
          <w:szCs w:val="24"/>
        </w:rPr>
        <w:t xml:space="preserve">Detailed documentation for the expected input file format is found on the GRNsight Documentation page:  </w:t>
      </w:r>
      <w:r w:rsidRPr="009475FB">
        <w:rPr>
          <w:i/>
          <w:sz w:val="24"/>
          <w:szCs w:val="24"/>
        </w:rPr>
        <w:t>http://dondi.github.io/GRNsight/documentation.html</w:t>
      </w:r>
      <w:r>
        <w:rPr>
          <w:sz w:val="24"/>
          <w:szCs w:val="24"/>
        </w:rPr>
        <w:t xml:space="preserve">. </w:t>
      </w:r>
    </w:p>
    <w:p w14:paraId="28B7205C" w14:textId="77777777" w:rsidR="00F342E4" w:rsidRDefault="008B7E11" w:rsidP="008B7E11">
      <w:pPr>
        <w:spacing w:before="240" w:after="240" w:line="480" w:lineRule="auto"/>
        <w:ind w:firstLine="720"/>
        <w:rPr>
          <w:rFonts w:cs="Times New Roman"/>
          <w:sz w:val="24"/>
          <w:szCs w:val="24"/>
        </w:rPr>
      </w:pPr>
      <w:r w:rsidRPr="009A5826">
        <w:rPr>
          <w:rFonts w:cs="Times New Roman"/>
          <w:sz w:val="24"/>
          <w:szCs w:val="24"/>
        </w:rPr>
        <w:t xml:space="preserve">GRNsight </w:t>
      </w:r>
      <w:r>
        <w:rPr>
          <w:rFonts w:cs="Times New Roman"/>
          <w:sz w:val="24"/>
          <w:szCs w:val="24"/>
        </w:rPr>
        <w:t xml:space="preserve">can </w:t>
      </w:r>
      <w:r w:rsidRPr="009A5826">
        <w:rPr>
          <w:rFonts w:cs="Times New Roman"/>
          <w:sz w:val="24"/>
          <w:szCs w:val="24"/>
        </w:rPr>
        <w:t>automatically la</w:t>
      </w:r>
      <w:r>
        <w:rPr>
          <w:rFonts w:cs="Times New Roman"/>
          <w:sz w:val="24"/>
          <w:szCs w:val="24"/>
        </w:rPr>
        <w:t>y</w:t>
      </w:r>
      <w:r w:rsidRPr="009A5826">
        <w:rPr>
          <w:rFonts w:cs="Times New Roman"/>
          <w:sz w:val="24"/>
          <w:szCs w:val="24"/>
        </w:rPr>
        <w:t xml:space="preserve"> out either an unweighted or weighted network graph </w:t>
      </w:r>
      <w:r>
        <w:rPr>
          <w:rFonts w:cs="Times New Roman"/>
          <w:sz w:val="24"/>
          <w:szCs w:val="24"/>
        </w:rPr>
        <w:t>specified by an</w:t>
      </w:r>
      <w:r w:rsidRPr="009A5826">
        <w:rPr>
          <w:rFonts w:cs="Times New Roman"/>
          <w:sz w:val="24"/>
          <w:szCs w:val="24"/>
        </w:rPr>
        <w:t xml:space="preserve"> adjacency matrix where regulators are named in the columns and target genes in the rows. </w:t>
      </w:r>
      <w:r w:rsidR="00816095">
        <w:rPr>
          <w:rFonts w:cs="Times New Roman"/>
          <w:sz w:val="24"/>
          <w:szCs w:val="24"/>
        </w:rPr>
        <w:t xml:space="preserve">Note that regulators (regulatory transcription factors) are themselves encoded by genes and will be referred to as such. </w:t>
      </w:r>
      <w:r>
        <w:rPr>
          <w:rFonts w:cs="Times New Roman"/>
          <w:sz w:val="24"/>
          <w:szCs w:val="24"/>
        </w:rPr>
        <w:t xml:space="preserve">The adjacency matrix can be either symmetric (with the exact same genes named in both the columns and rows) or asymmetric (additional genes in either the columns or rows or both).  </w:t>
      </w:r>
      <w:r w:rsidRPr="009A5826">
        <w:rPr>
          <w:rFonts w:cs="Times New Roman"/>
          <w:sz w:val="24"/>
          <w:szCs w:val="24"/>
        </w:rPr>
        <w:t>For an unweighted network, each cell in the matrix should contain a “</w:t>
      </w:r>
      <w:r w:rsidR="002C362E">
        <w:rPr>
          <w:rFonts w:cs="Times New Roman"/>
          <w:sz w:val="24"/>
          <w:szCs w:val="24"/>
        </w:rPr>
        <w:t>0</w:t>
      </w:r>
      <w:r w:rsidRPr="009A5826">
        <w:rPr>
          <w:rFonts w:cs="Times New Roman"/>
          <w:sz w:val="24"/>
          <w:szCs w:val="24"/>
        </w:rPr>
        <w:t>” if there is no regulatory relationship between the regulator and target, or a “</w:t>
      </w:r>
      <w:r w:rsidR="002C362E">
        <w:rPr>
          <w:rFonts w:cs="Times New Roman"/>
          <w:sz w:val="24"/>
          <w:szCs w:val="24"/>
        </w:rPr>
        <w:t>1</w:t>
      </w:r>
      <w:r w:rsidRPr="009A5826">
        <w:rPr>
          <w:rFonts w:cs="Times New Roman"/>
          <w:sz w:val="24"/>
          <w:szCs w:val="24"/>
        </w:rPr>
        <w:t>” if there is a regulatory relationship between them</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1</w:t>
      </w:r>
      <w:r>
        <w:rPr>
          <w:rFonts w:cs="Times New Roman"/>
          <w:sz w:val="24"/>
          <w:szCs w:val="24"/>
        </w:rPr>
        <w:t>)</w:t>
      </w:r>
      <w:r w:rsidRPr="009A5826">
        <w:rPr>
          <w:rFonts w:cs="Times New Roman"/>
          <w:sz w:val="24"/>
          <w:szCs w:val="24"/>
        </w:rPr>
        <w:t>.  In a weighted network, the “</w:t>
      </w:r>
      <w:r w:rsidR="002C362E">
        <w:rPr>
          <w:rFonts w:cs="Times New Roman"/>
          <w:sz w:val="24"/>
          <w:szCs w:val="24"/>
        </w:rPr>
        <w:t>1</w:t>
      </w:r>
      <w:r w:rsidRPr="009A5826">
        <w:rPr>
          <w:rFonts w:cs="Times New Roman"/>
          <w:sz w:val="24"/>
          <w:szCs w:val="24"/>
        </w:rPr>
        <w:t>’s” are replaced with a real number that is the weight parameter</w:t>
      </w:r>
      <w:r w:rsidR="002C362E">
        <w:rPr>
          <w:rFonts w:cs="Times New Roman"/>
          <w:sz w:val="24"/>
          <w:szCs w:val="24"/>
        </w:rPr>
        <w:t xml:space="preserve"> (Fig.</w:t>
      </w:r>
      <w:r>
        <w:rPr>
          <w:rFonts w:cs="Times New Roman"/>
          <w:sz w:val="24"/>
          <w:szCs w:val="24"/>
        </w:rPr>
        <w:t xml:space="preserve"> </w:t>
      </w:r>
      <w:r w:rsidR="002C362E">
        <w:rPr>
          <w:rFonts w:cs="Times New Roman"/>
          <w:sz w:val="24"/>
          <w:szCs w:val="24"/>
        </w:rPr>
        <w:t>2</w:t>
      </w:r>
      <w:r>
        <w:rPr>
          <w:rFonts w:cs="Times New Roman"/>
          <w:sz w:val="24"/>
          <w:szCs w:val="24"/>
        </w:rPr>
        <w:t>)</w:t>
      </w:r>
      <w:r w:rsidRPr="009A5826">
        <w:rPr>
          <w:rFonts w:cs="Times New Roman"/>
          <w:sz w:val="24"/>
          <w:szCs w:val="24"/>
        </w:rPr>
        <w:t>.</w:t>
      </w:r>
      <w:r>
        <w:rPr>
          <w:rFonts w:cs="Times New Roman"/>
          <w:sz w:val="24"/>
          <w:szCs w:val="24"/>
        </w:rPr>
        <w:t xml:space="preserve">  Positive weights indicate activation of </w:t>
      </w:r>
      <w:r>
        <w:rPr>
          <w:rFonts w:cs="Times New Roman"/>
          <w:sz w:val="24"/>
          <w:szCs w:val="24"/>
        </w:rPr>
        <w:lastRenderedPageBreak/>
        <w:t>the target gene by the regulator, and negative weights indicate repression of the target gene by the regulator.</w:t>
      </w:r>
      <w:r w:rsidR="00F342E4">
        <w:rPr>
          <w:rFonts w:cs="Times New Roman"/>
          <w:sz w:val="24"/>
          <w:szCs w:val="24"/>
        </w:rPr>
        <w:t xml:space="preserve">  </w:t>
      </w:r>
    </w:p>
    <w:p w14:paraId="14820FF2" w14:textId="0FB9B98D" w:rsidR="008B7E11" w:rsidRDefault="00F342E4" w:rsidP="008B7E11">
      <w:pPr>
        <w:spacing w:before="240" w:after="240" w:line="480" w:lineRule="auto"/>
        <w:ind w:firstLine="720"/>
        <w:rPr>
          <w:rFonts w:cs="Times New Roman"/>
          <w:sz w:val="24"/>
          <w:szCs w:val="24"/>
        </w:rPr>
      </w:pPr>
      <w:r w:rsidRPr="00C762CE">
        <w:rPr>
          <w:rFonts w:cs="Times New Roman"/>
          <w:sz w:val="24"/>
          <w:szCs w:val="24"/>
          <w:highlight w:val="yellow"/>
        </w:rPr>
        <w:t xml:space="preserve">To increase the interoperability of GRNsight with other network analysis and visualization software, we have recently implemented the ability to import and display Simple Interaction Format (SIF, .sif, </w:t>
      </w:r>
      <w:r w:rsidRPr="00C762CE">
        <w:rPr>
          <w:rFonts w:cs="Times New Roman"/>
          <w:i/>
          <w:sz w:val="24"/>
          <w:szCs w:val="24"/>
          <w:highlight w:val="yellow"/>
        </w:rPr>
        <w:t>http://manual.cytoscape.org/en/stable/Supported_Network_File_Formats.html#sif-format</w:t>
      </w:r>
      <w:r w:rsidRPr="00C762CE">
        <w:rPr>
          <w:rFonts w:cs="Times New Roman"/>
          <w:sz w:val="24"/>
          <w:szCs w:val="24"/>
          <w:highlight w:val="yellow"/>
        </w:rPr>
        <w:t xml:space="preserve">) and Graph Markup Language (GraphML, .graphml, </w:t>
      </w:r>
      <w:r w:rsidRPr="00C762CE">
        <w:rPr>
          <w:rFonts w:cs="Times New Roman"/>
          <w:i/>
          <w:sz w:val="24"/>
          <w:szCs w:val="24"/>
          <w:highlight w:val="yellow"/>
        </w:rPr>
        <w:t>http://graphml.graphdrawing.org/</w:t>
      </w:r>
      <w:r w:rsidRPr="00C762CE">
        <w:rPr>
          <w:rFonts w:cs="Times New Roman"/>
          <w:sz w:val="24"/>
          <w:szCs w:val="24"/>
          <w:highlight w:val="yellow"/>
        </w:rPr>
        <w:t>) files and to export network data in those two formats</w:t>
      </w:r>
      <w:r w:rsidR="00C762CE">
        <w:rPr>
          <w:rFonts w:cs="Times New Roman"/>
          <w:sz w:val="24"/>
          <w:szCs w:val="24"/>
          <w:highlight w:val="yellow"/>
        </w:rPr>
        <w:t xml:space="preserve"> (See Results and Discussion)</w:t>
      </w:r>
      <w:r w:rsidRPr="00C762CE">
        <w:rPr>
          <w:rFonts w:cs="Times New Roman"/>
          <w:sz w:val="24"/>
          <w:szCs w:val="24"/>
          <w:highlight w:val="yellow"/>
        </w:rPr>
        <w:t>.</w:t>
      </w:r>
    </w:p>
    <w:p w14:paraId="70CBC012" w14:textId="3F263D77" w:rsidR="008B7E11" w:rsidRPr="00823C4C" w:rsidRDefault="008B7E11" w:rsidP="008B7E11">
      <w:pPr>
        <w:spacing w:before="240" w:after="240" w:line="480" w:lineRule="auto"/>
        <w:ind w:firstLine="720"/>
        <w:rPr>
          <w:sz w:val="24"/>
          <w:szCs w:val="24"/>
        </w:rPr>
      </w:pPr>
      <w:r w:rsidRPr="00823C4C">
        <w:rPr>
          <w:sz w:val="24"/>
          <w:szCs w:val="24"/>
        </w:rPr>
        <w:t xml:space="preserve">GRNsight is designed to visualize small- to medium-scale GRNs, not the entire gene regulatory network for an organism. </w:t>
      </w:r>
      <w:r>
        <w:rPr>
          <w:sz w:val="24"/>
          <w:szCs w:val="24"/>
        </w:rPr>
        <w:t>T</w:t>
      </w:r>
      <w:r w:rsidRPr="00823C4C">
        <w:rPr>
          <w:sz w:val="24"/>
          <w:szCs w:val="24"/>
        </w:rPr>
        <w:t xml:space="preserve">he bounding box for display of the graph has a fixed size. Currently, it is recommended that </w:t>
      </w:r>
      <w:r>
        <w:rPr>
          <w:sz w:val="24"/>
          <w:szCs w:val="24"/>
        </w:rPr>
        <w:t>the user</w:t>
      </w:r>
      <w:r w:rsidRPr="00823C4C">
        <w:rPr>
          <w:sz w:val="24"/>
          <w:szCs w:val="24"/>
        </w:rPr>
        <w:t xml:space="preserve"> upload networks with no more than 35 unique genes </w:t>
      </w:r>
      <w:r w:rsidR="00F53A70">
        <w:rPr>
          <w:sz w:val="24"/>
          <w:szCs w:val="24"/>
        </w:rPr>
        <w:t xml:space="preserve">(nodes) </w:t>
      </w:r>
      <w:r w:rsidRPr="00823C4C">
        <w:rPr>
          <w:sz w:val="24"/>
          <w:szCs w:val="24"/>
        </w:rPr>
        <w:t xml:space="preserve">or 70 edges. </w:t>
      </w:r>
      <w:r>
        <w:rPr>
          <w:sz w:val="24"/>
          <w:szCs w:val="24"/>
        </w:rPr>
        <w:t>A warning is given upon upload of a n</w:t>
      </w:r>
      <w:r w:rsidRPr="00823C4C">
        <w:rPr>
          <w:sz w:val="24"/>
          <w:szCs w:val="24"/>
        </w:rPr>
        <w:t xml:space="preserve">etwork with </w:t>
      </w:r>
      <w:r w:rsidR="00672683">
        <w:rPr>
          <w:sz w:val="24"/>
          <w:szCs w:val="24"/>
        </w:rPr>
        <w:t>50-74 nodes or 71-99 edges</w:t>
      </w:r>
      <w:r w:rsidRPr="00823C4C">
        <w:rPr>
          <w:sz w:val="24"/>
          <w:szCs w:val="24"/>
        </w:rPr>
        <w:t xml:space="preserve">, </w:t>
      </w:r>
      <w:r>
        <w:rPr>
          <w:sz w:val="24"/>
          <w:szCs w:val="24"/>
        </w:rPr>
        <w:t>although</w:t>
      </w:r>
      <w:r w:rsidRPr="00823C4C">
        <w:rPr>
          <w:sz w:val="24"/>
          <w:szCs w:val="24"/>
        </w:rPr>
        <w:t xml:space="preserve"> the network graph will still display</w:t>
      </w:r>
      <w:r>
        <w:rPr>
          <w:sz w:val="24"/>
          <w:szCs w:val="24"/>
        </w:rPr>
        <w:t xml:space="preserve">.  </w:t>
      </w:r>
      <w:r w:rsidRPr="00823C4C">
        <w:rPr>
          <w:sz w:val="24"/>
          <w:szCs w:val="24"/>
        </w:rPr>
        <w:t xml:space="preserve">If </w:t>
      </w:r>
      <w:r>
        <w:rPr>
          <w:sz w:val="24"/>
          <w:szCs w:val="24"/>
        </w:rPr>
        <w:t>the user</w:t>
      </w:r>
      <w:r w:rsidRPr="00823C4C">
        <w:rPr>
          <w:sz w:val="24"/>
          <w:szCs w:val="24"/>
        </w:rPr>
        <w:t xml:space="preserve"> attempt</w:t>
      </w:r>
      <w:r>
        <w:rPr>
          <w:sz w:val="24"/>
          <w:szCs w:val="24"/>
        </w:rPr>
        <w:t>s</w:t>
      </w:r>
      <w:r w:rsidRPr="00823C4C">
        <w:rPr>
          <w:sz w:val="24"/>
          <w:szCs w:val="24"/>
        </w:rPr>
        <w:t xml:space="preserve"> to upload a network of 75 or more nodes or 100 or more ed</w:t>
      </w:r>
      <w:r w:rsidR="00C038EA">
        <w:rPr>
          <w:sz w:val="24"/>
          <w:szCs w:val="24"/>
        </w:rPr>
        <w:t>ges, the graph does</w:t>
      </w:r>
      <w:r>
        <w:rPr>
          <w:sz w:val="24"/>
          <w:szCs w:val="24"/>
        </w:rPr>
        <w:t xml:space="preserve"> not display, and an error message will be returned.</w:t>
      </w:r>
    </w:p>
    <w:p w14:paraId="171F2057" w14:textId="77777777" w:rsidR="00AB6CE6" w:rsidRDefault="00AB6CE6" w:rsidP="00124711">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t>Architecture</w:t>
      </w:r>
    </w:p>
    <w:p w14:paraId="7EEA3337" w14:textId="527F92C1" w:rsidR="00072128" w:rsidRPr="0082415D" w:rsidRDefault="003D6D91" w:rsidP="009F7917">
      <w:pPr>
        <w:spacing w:before="240" w:after="240" w:line="480" w:lineRule="auto"/>
        <w:ind w:firstLine="720"/>
        <w:rPr>
          <w:sz w:val="24"/>
          <w:szCs w:val="24"/>
        </w:rPr>
      </w:pPr>
      <w:r>
        <w:rPr>
          <w:sz w:val="24"/>
          <w:szCs w:val="24"/>
        </w:rPr>
        <w:t xml:space="preserve">GRNsight has a service-oriented architecture, consisting of </w:t>
      </w:r>
      <w:r w:rsidR="00FD7CCA">
        <w:rPr>
          <w:sz w:val="24"/>
          <w:szCs w:val="24"/>
        </w:rPr>
        <w:t>separate</w:t>
      </w:r>
      <w:r>
        <w:rPr>
          <w:sz w:val="24"/>
          <w:szCs w:val="24"/>
        </w:rPr>
        <w:t xml:space="preserve"> server and web</w:t>
      </w:r>
      <w:r w:rsidR="00FD7CCA">
        <w:rPr>
          <w:sz w:val="24"/>
          <w:szCs w:val="24"/>
        </w:rPr>
        <w:t xml:space="preserve"> </w:t>
      </w:r>
      <w:r>
        <w:rPr>
          <w:sz w:val="24"/>
          <w:szCs w:val="24"/>
        </w:rPr>
        <w:t>client components</w:t>
      </w:r>
      <w:r w:rsidR="00C9024F">
        <w:rPr>
          <w:sz w:val="24"/>
          <w:szCs w:val="24"/>
        </w:rPr>
        <w:t xml:space="preserve"> (Fig.</w:t>
      </w:r>
      <w:r w:rsidR="001235C5">
        <w:rPr>
          <w:sz w:val="24"/>
          <w:szCs w:val="24"/>
        </w:rPr>
        <w:t xml:space="preserve"> 3)</w:t>
      </w:r>
      <w:r>
        <w:rPr>
          <w:sz w:val="24"/>
          <w:szCs w:val="24"/>
        </w:rPr>
        <w:t>.</w:t>
      </w:r>
      <w:r w:rsidR="00FD7CCA">
        <w:rPr>
          <w:sz w:val="24"/>
          <w:szCs w:val="24"/>
        </w:rPr>
        <w:t xml:space="preserve"> </w:t>
      </w:r>
      <w:r w:rsidR="00037584">
        <w:rPr>
          <w:sz w:val="24"/>
          <w:szCs w:val="24"/>
        </w:rPr>
        <w:t xml:space="preserve"> </w:t>
      </w:r>
      <w:r w:rsidR="00FD7CCA">
        <w:rPr>
          <w:sz w:val="24"/>
          <w:szCs w:val="24"/>
        </w:rPr>
        <w:t xml:space="preserve">The server provides a web API (application programming interface) that accepts a </w:t>
      </w:r>
      <w:r w:rsidR="00CA56E1">
        <w:rPr>
          <w:sz w:val="24"/>
          <w:szCs w:val="24"/>
        </w:rPr>
        <w:t xml:space="preserve">Microsoft </w:t>
      </w:r>
      <w:r w:rsidR="00FD7CCA">
        <w:rPr>
          <w:sz w:val="24"/>
          <w:szCs w:val="24"/>
        </w:rPr>
        <w:t xml:space="preserve">Excel </w:t>
      </w:r>
      <w:r w:rsidR="00CA56E1">
        <w:rPr>
          <w:sz w:val="24"/>
          <w:szCs w:val="24"/>
        </w:rPr>
        <w:t xml:space="preserve">workbook (.xlsx) file </w:t>
      </w:r>
      <w:r w:rsidR="00B859A3">
        <w:rPr>
          <w:sz w:val="24"/>
          <w:szCs w:val="24"/>
        </w:rPr>
        <w:t xml:space="preserve">via a POST request </w:t>
      </w:r>
      <w:r w:rsidR="00FD7CCA">
        <w:rPr>
          <w:sz w:val="24"/>
          <w:szCs w:val="24"/>
        </w:rPr>
        <w:t>and converts it into a corresponding JSON (JavaScript Object Notation) representation</w:t>
      </w:r>
      <w:r w:rsidR="00037584">
        <w:rPr>
          <w:sz w:val="24"/>
          <w:szCs w:val="24"/>
        </w:rPr>
        <w:t xml:space="preserve">.  Conversion is accomplished </w:t>
      </w:r>
      <w:r w:rsidR="00037584" w:rsidRPr="00F23987">
        <w:rPr>
          <w:sz w:val="24"/>
          <w:szCs w:val="24"/>
        </w:rPr>
        <w:t>by first parsing the .xlsx file using the node-xlsx library (</w:t>
      </w:r>
      <w:r w:rsidR="00037584" w:rsidRPr="00F23987">
        <w:rPr>
          <w:i/>
          <w:sz w:val="24"/>
          <w:szCs w:val="24"/>
        </w:rPr>
        <w:t>https://github.com/mgcrea/node-xlsx</w:t>
      </w:r>
      <w:r w:rsidR="00037584" w:rsidRPr="00F23987">
        <w:rPr>
          <w:sz w:val="24"/>
          <w:szCs w:val="24"/>
        </w:rPr>
        <w:t>)</w:t>
      </w:r>
      <w:r w:rsidR="00037584">
        <w:rPr>
          <w:sz w:val="24"/>
          <w:szCs w:val="24"/>
        </w:rPr>
        <w:t xml:space="preserve"> then mapping the translated worksheet cells into JSON.</w:t>
      </w:r>
      <w:r w:rsidR="00992B08">
        <w:rPr>
          <w:sz w:val="24"/>
          <w:szCs w:val="24"/>
        </w:rPr>
        <w:t xml:space="preserve"> </w:t>
      </w:r>
      <w:r w:rsidR="00037584">
        <w:rPr>
          <w:sz w:val="24"/>
          <w:szCs w:val="24"/>
        </w:rPr>
        <w:t xml:space="preserve"> </w:t>
      </w:r>
      <w:r w:rsidR="00FD7CCA">
        <w:rPr>
          <w:sz w:val="24"/>
          <w:szCs w:val="24"/>
        </w:rPr>
        <w:t xml:space="preserve">It also provides demonstration graphs </w:t>
      </w:r>
      <w:r w:rsidR="00FD7CCA">
        <w:rPr>
          <w:sz w:val="24"/>
          <w:szCs w:val="24"/>
        </w:rPr>
        <w:lastRenderedPageBreak/>
        <w:t xml:space="preserve">already in this JSON format, without requiring a spreadsheet upload. The web client provides a graphical user interface for visualizing the JSON graphs provided by the server, whether the graphs are parsed from uploaded Excel </w:t>
      </w:r>
      <w:r w:rsidR="00C21A8B">
        <w:rPr>
          <w:sz w:val="24"/>
          <w:szCs w:val="24"/>
        </w:rPr>
        <w:t>workbooks</w:t>
      </w:r>
      <w:r w:rsidR="00FD7CCA">
        <w:rPr>
          <w:sz w:val="24"/>
          <w:szCs w:val="24"/>
        </w:rPr>
        <w:t xml:space="preserve"> or provided directly by the server’s demos.</w:t>
      </w:r>
      <w:r w:rsidR="005D70C3">
        <w:rPr>
          <w:sz w:val="24"/>
          <w:szCs w:val="24"/>
        </w:rPr>
        <w:t xml:space="preserve"> As an additional layer of customization, the graphical interface provided by the web client can be embedded in any web page using the standard </w:t>
      </w:r>
      <w:r w:rsidR="005D70C3" w:rsidRPr="005D70C3">
        <w:rPr>
          <w:i/>
          <w:sz w:val="24"/>
          <w:szCs w:val="24"/>
        </w:rPr>
        <w:t>iframe</w:t>
      </w:r>
      <w:r w:rsidR="005D70C3">
        <w:rPr>
          <w:sz w:val="24"/>
          <w:szCs w:val="24"/>
        </w:rPr>
        <w:t xml:space="preserve"> element. This is the mechanism used in deploying the production and beta versions of the software on </w:t>
      </w:r>
      <w:r w:rsidR="005D70C3" w:rsidRPr="005D70C3">
        <w:rPr>
          <w:i/>
          <w:sz w:val="24"/>
          <w:szCs w:val="24"/>
        </w:rPr>
        <w:t>https://dondi.github.io/GRNsight</w:t>
      </w:r>
      <w:r w:rsidR="005D70C3">
        <w:rPr>
          <w:sz w:val="24"/>
          <w:szCs w:val="24"/>
        </w:rPr>
        <w:t>.</w:t>
      </w:r>
      <w:r w:rsidR="00072128">
        <w:rPr>
          <w:sz w:val="24"/>
          <w:szCs w:val="24"/>
        </w:rPr>
        <w:t xml:space="preserve"> Figure </w:t>
      </w:r>
      <w:r w:rsidR="00F02503">
        <w:rPr>
          <w:sz w:val="24"/>
          <w:szCs w:val="24"/>
        </w:rPr>
        <w:t>3</w:t>
      </w:r>
      <w:r w:rsidR="00072128">
        <w:rPr>
          <w:sz w:val="24"/>
          <w:szCs w:val="24"/>
        </w:rPr>
        <w:t xml:space="preserve"> illustrates this architecture and the interactions of the components.</w:t>
      </w:r>
      <w:r w:rsidR="0082415D">
        <w:rPr>
          <w:sz w:val="24"/>
          <w:szCs w:val="24"/>
        </w:rPr>
        <w:t xml:space="preserve"> Documentation for how GRNsight is specifically deployed, including autonomous production and beta versions, can be found on the GRNsight wiki (</w:t>
      </w:r>
      <w:r w:rsidR="0082415D" w:rsidRPr="0082415D">
        <w:rPr>
          <w:i/>
          <w:sz w:val="24"/>
          <w:szCs w:val="24"/>
        </w:rPr>
        <w:t>https://github.com/dondi/GRNsight/wiki/Server-Setup</w:t>
      </w:r>
      <w:r w:rsidR="0082415D">
        <w:rPr>
          <w:sz w:val="24"/>
          <w:szCs w:val="24"/>
        </w:rPr>
        <w:t>).</w:t>
      </w:r>
    </w:p>
    <w:p w14:paraId="7532D584" w14:textId="5C32374F" w:rsidR="00435733" w:rsidRPr="00257237" w:rsidRDefault="00435733" w:rsidP="009F7917">
      <w:pPr>
        <w:spacing w:before="240" w:after="240" w:line="480" w:lineRule="auto"/>
        <w:ind w:firstLine="720"/>
        <w:rPr>
          <w:sz w:val="24"/>
          <w:szCs w:val="24"/>
        </w:rPr>
      </w:pPr>
      <w:r>
        <w:rPr>
          <w:sz w:val="24"/>
          <w:szCs w:val="24"/>
        </w:rPr>
        <w:t xml:space="preserve">GRNsight is an open source project and is itself built using other open source software. </w:t>
      </w:r>
      <w:r w:rsidRPr="00F23987">
        <w:rPr>
          <w:sz w:val="24"/>
          <w:szCs w:val="24"/>
        </w:rPr>
        <w:t>Server-side components are implemented with Node.js and the Express framework (Brown 2014). Graph visualization is facilitated by</w:t>
      </w:r>
      <w:r w:rsidR="002A10C5" w:rsidRPr="00F23987">
        <w:rPr>
          <w:sz w:val="24"/>
          <w:szCs w:val="24"/>
        </w:rPr>
        <w:t xml:space="preserve"> the Data-Driven Documents </w:t>
      </w:r>
      <w:r w:rsidRPr="00F23987">
        <w:rPr>
          <w:sz w:val="24"/>
          <w:szCs w:val="24"/>
        </w:rPr>
        <w:t xml:space="preserve">JavaScript library </w:t>
      </w:r>
      <w:r w:rsidR="002A10C5" w:rsidRPr="00F23987">
        <w:rPr>
          <w:sz w:val="24"/>
          <w:szCs w:val="24"/>
        </w:rPr>
        <w:t xml:space="preserve">(D3.js; </w:t>
      </w:r>
      <w:r w:rsidRPr="00F23987">
        <w:rPr>
          <w:rFonts w:eastAsia="Times New Roman" w:cs="Times New Roman"/>
          <w:sz w:val="24"/>
          <w:szCs w:val="24"/>
        </w:rPr>
        <w:t>Bostock, Ogievetsky, and Heer, 2011</w:t>
      </w:r>
      <w:r w:rsidRPr="00F23987">
        <w:rPr>
          <w:sz w:val="24"/>
          <w:szCs w:val="24"/>
        </w:rPr>
        <w:t>).</w:t>
      </w:r>
      <w:r w:rsidR="00E127F8" w:rsidRPr="00F23987">
        <w:rPr>
          <w:sz w:val="24"/>
          <w:szCs w:val="24"/>
        </w:rPr>
        <w:t xml:space="preserve"> </w:t>
      </w:r>
      <w:r w:rsidR="001F3578" w:rsidRPr="00F23987">
        <w:rPr>
          <w:sz w:val="24"/>
          <w:szCs w:val="24"/>
        </w:rPr>
        <w:t xml:space="preserve"> D3</w:t>
      </w:r>
      <w:r w:rsidR="00F02503" w:rsidRPr="00F23987">
        <w:rPr>
          <w:sz w:val="24"/>
          <w:szCs w:val="24"/>
        </w:rPr>
        <w:t>.js</w:t>
      </w:r>
      <w:r w:rsidR="001F3578" w:rsidRPr="00F23987">
        <w:rPr>
          <w:sz w:val="24"/>
          <w:szCs w:val="24"/>
        </w:rPr>
        <w:t xml:space="preserve"> provides </w:t>
      </w:r>
      <w:r w:rsidR="00257237" w:rsidRPr="00F23987">
        <w:rPr>
          <w:sz w:val="24"/>
          <w:szCs w:val="24"/>
        </w:rPr>
        <w:t xml:space="preserve">data mapping and layout routines </w:t>
      </w:r>
      <w:r w:rsidR="001F3578" w:rsidRPr="00F23987">
        <w:rPr>
          <w:sz w:val="24"/>
          <w:szCs w:val="24"/>
        </w:rPr>
        <w:t>which</w:t>
      </w:r>
      <w:r w:rsidR="001F3578">
        <w:rPr>
          <w:sz w:val="24"/>
          <w:szCs w:val="24"/>
        </w:rPr>
        <w:t xml:space="preserve"> GRNsight heavily customizes in order to achieve the desired graph visualization. The resulting graph is a Scalable Vector Graphics (SVG) drawing in which D3</w:t>
      </w:r>
      <w:r w:rsidR="00F02503">
        <w:rPr>
          <w:sz w:val="24"/>
          <w:szCs w:val="24"/>
        </w:rPr>
        <w:t>.js</w:t>
      </w:r>
      <w:r w:rsidR="001F3578">
        <w:rPr>
          <w:sz w:val="24"/>
          <w:szCs w:val="24"/>
        </w:rPr>
        <w:t xml:space="preserve"> maps gene objects from the JSON representation </w:t>
      </w:r>
      <w:r w:rsidR="00257237">
        <w:rPr>
          <w:sz w:val="24"/>
          <w:szCs w:val="24"/>
        </w:rPr>
        <w:t xml:space="preserve">provided by the web API server </w:t>
      </w:r>
      <w:r w:rsidR="00DA140E">
        <w:rPr>
          <w:sz w:val="24"/>
          <w:szCs w:val="24"/>
        </w:rPr>
        <w:t>o</w:t>
      </w:r>
      <w:r w:rsidR="001F3578">
        <w:rPr>
          <w:sz w:val="24"/>
          <w:szCs w:val="24"/>
        </w:rPr>
        <w:t xml:space="preserve">nto labeled rectangles. </w:t>
      </w:r>
      <w:r w:rsidR="00E127F8">
        <w:rPr>
          <w:sz w:val="24"/>
          <w:szCs w:val="24"/>
        </w:rPr>
        <w:t xml:space="preserve"> </w:t>
      </w:r>
      <w:r w:rsidR="00717709">
        <w:rPr>
          <w:sz w:val="24"/>
          <w:szCs w:val="24"/>
        </w:rPr>
        <w:t>Edge</w:t>
      </w:r>
      <w:r w:rsidR="001F3578">
        <w:rPr>
          <w:sz w:val="24"/>
          <w:szCs w:val="24"/>
        </w:rPr>
        <w:t xml:space="preserve"> weights are mapped into Bezier curves</w:t>
      </w:r>
      <w:r w:rsidR="00F02503">
        <w:rPr>
          <w:sz w:val="24"/>
          <w:szCs w:val="24"/>
        </w:rPr>
        <w:t xml:space="preserve">.  </w:t>
      </w:r>
      <w:r w:rsidR="001E4822">
        <w:rPr>
          <w:sz w:val="24"/>
          <w:szCs w:val="24"/>
        </w:rPr>
        <w:t>The resulting graph is interactive, initially using D3</w:t>
      </w:r>
      <w:r w:rsidR="007B14F1">
        <w:rPr>
          <w:sz w:val="24"/>
          <w:szCs w:val="24"/>
        </w:rPr>
        <w:t>.js</w:t>
      </w:r>
      <w:r w:rsidR="001E4822">
        <w:rPr>
          <w:sz w:val="24"/>
          <w:szCs w:val="24"/>
        </w:rPr>
        <w:t xml:space="preserve">’s </w:t>
      </w:r>
      <w:r w:rsidR="001E4822" w:rsidRPr="00257237">
        <w:rPr>
          <w:i/>
          <w:sz w:val="24"/>
          <w:szCs w:val="24"/>
        </w:rPr>
        <w:t>force graph layout</w:t>
      </w:r>
      <w:r w:rsidR="001E4822">
        <w:rPr>
          <w:sz w:val="24"/>
          <w:szCs w:val="24"/>
        </w:rPr>
        <w:t xml:space="preserve"> algorithm to automatically determine the positions of the gene rectangles. </w:t>
      </w:r>
      <w:r w:rsidR="00D44920">
        <w:rPr>
          <w:sz w:val="24"/>
          <w:szCs w:val="24"/>
        </w:rPr>
        <w:t xml:space="preserve"> </w:t>
      </w:r>
      <w:r w:rsidR="001E4822">
        <w:rPr>
          <w:sz w:val="24"/>
          <w:szCs w:val="24"/>
        </w:rPr>
        <w:t xml:space="preserve">The user can then drag the rectangles to improve the graph’s layout. </w:t>
      </w:r>
      <w:r w:rsidR="00F02503">
        <w:rPr>
          <w:sz w:val="24"/>
          <w:szCs w:val="24"/>
        </w:rPr>
        <w:t xml:space="preserve">Customizations to the graph display are </w:t>
      </w:r>
      <w:r w:rsidR="00F02503" w:rsidRPr="00320DED">
        <w:rPr>
          <w:sz w:val="24"/>
          <w:szCs w:val="24"/>
        </w:rPr>
        <w:t xml:space="preserve">described further below.  </w:t>
      </w:r>
      <w:r w:rsidR="004B410C" w:rsidRPr="00320DED">
        <w:rPr>
          <w:sz w:val="24"/>
          <w:szCs w:val="24"/>
        </w:rPr>
        <w:t>While Cytoscape</w:t>
      </w:r>
      <w:r w:rsidR="00AD676D" w:rsidRPr="00320DED">
        <w:rPr>
          <w:sz w:val="24"/>
          <w:szCs w:val="24"/>
        </w:rPr>
        <w:t>.js</w:t>
      </w:r>
      <w:r w:rsidR="004B410C" w:rsidRPr="00320DED">
        <w:rPr>
          <w:sz w:val="24"/>
          <w:szCs w:val="24"/>
        </w:rPr>
        <w:t xml:space="preserve"> (</w:t>
      </w:r>
      <w:r w:rsidR="00AD676D" w:rsidRPr="00320DED">
        <w:rPr>
          <w:sz w:val="24"/>
          <w:szCs w:val="24"/>
        </w:rPr>
        <w:t>Franz et al., 2016) is also an open source network visualization engine, we chose to build GRNsight with D3.js because of the future possibility of implementing other D3.js visualizations and because of the prior familiarity with the D3.js library by one of the co-authors.</w:t>
      </w:r>
      <w:r w:rsidR="00974C99">
        <w:rPr>
          <w:sz w:val="24"/>
          <w:szCs w:val="24"/>
        </w:rPr>
        <w:t xml:space="preserve">  </w:t>
      </w:r>
    </w:p>
    <w:p w14:paraId="1824E00A" w14:textId="1F5B648E" w:rsidR="001E4822" w:rsidRPr="001E4822" w:rsidRDefault="00080DD9" w:rsidP="001E4822">
      <w:pPr>
        <w:pStyle w:val="Heading2"/>
        <w:spacing w:line="480" w:lineRule="auto"/>
        <w:rPr>
          <w:rFonts w:ascii="Times New Roman" w:hAnsi="Times New Roman" w:cs="Times New Roman"/>
          <w:color w:val="000000" w:themeColor="text1"/>
        </w:rPr>
      </w:pPr>
      <w:r w:rsidRPr="00080DD9">
        <w:rPr>
          <w:rFonts w:ascii="Times New Roman" w:hAnsi="Times New Roman" w:cs="Times New Roman"/>
          <w:color w:val="000000" w:themeColor="text1"/>
        </w:rPr>
        <w:lastRenderedPageBreak/>
        <w:t>Graph Customizations</w:t>
      </w:r>
    </w:p>
    <w:p w14:paraId="126B7514" w14:textId="67CAB60A" w:rsidR="001E4822" w:rsidRDefault="003314BA" w:rsidP="001E4822">
      <w:pPr>
        <w:spacing w:before="240" w:after="240" w:line="480" w:lineRule="auto"/>
        <w:ind w:firstLine="720"/>
        <w:rPr>
          <w:sz w:val="24"/>
          <w:szCs w:val="24"/>
        </w:rPr>
      </w:pPr>
      <w:r w:rsidRPr="00F23987">
        <w:rPr>
          <w:sz w:val="24"/>
          <w:szCs w:val="24"/>
        </w:rPr>
        <w:t>GRNsight’s diagrams are based on D3.js’s force graph layout algorithm</w:t>
      </w:r>
      <w:r w:rsidR="001E4822" w:rsidRPr="00F23987">
        <w:rPr>
          <w:sz w:val="24"/>
          <w:szCs w:val="24"/>
        </w:rPr>
        <w:t xml:space="preserve"> (</w:t>
      </w:r>
      <w:r w:rsidR="001E4822" w:rsidRPr="00F23987">
        <w:rPr>
          <w:rFonts w:eastAsia="Times New Roman" w:cs="Times New Roman"/>
          <w:sz w:val="24"/>
          <w:szCs w:val="24"/>
        </w:rPr>
        <w:t>Bostock, Ogievetsky, and Heer, 2011</w:t>
      </w:r>
      <w:r w:rsidR="001E4822" w:rsidRPr="00F23987">
        <w:rPr>
          <w:sz w:val="24"/>
          <w:szCs w:val="24"/>
        </w:rPr>
        <w:t>)</w:t>
      </w:r>
      <w:r w:rsidRPr="00F23987">
        <w:rPr>
          <w:sz w:val="24"/>
          <w:szCs w:val="24"/>
        </w:rPr>
        <w:t>, which was then extensively customized to support the specific</w:t>
      </w:r>
      <w:r w:rsidRPr="00A4086B">
        <w:rPr>
          <w:sz w:val="24"/>
          <w:szCs w:val="24"/>
        </w:rPr>
        <w:t xml:space="preserve"> needs of</w:t>
      </w:r>
      <w:r w:rsidR="00BA6405">
        <w:rPr>
          <w:sz w:val="24"/>
          <w:szCs w:val="24"/>
        </w:rPr>
        <w:t xml:space="preserve"> biologists for</w:t>
      </w:r>
      <w:r w:rsidRPr="00A4086B">
        <w:rPr>
          <w:sz w:val="24"/>
          <w:szCs w:val="24"/>
        </w:rPr>
        <w:t xml:space="preserve"> GRN visualization. </w:t>
      </w:r>
      <w:r w:rsidR="00871DAD">
        <w:rPr>
          <w:sz w:val="24"/>
          <w:szCs w:val="24"/>
        </w:rPr>
        <w:t xml:space="preserve"> </w:t>
      </w:r>
      <w:r w:rsidR="00D81D6D">
        <w:rPr>
          <w:sz w:val="24"/>
          <w:szCs w:val="24"/>
        </w:rPr>
        <w:t>D3</w:t>
      </w:r>
      <w:r w:rsidR="00DA140E">
        <w:rPr>
          <w:sz w:val="24"/>
          <w:szCs w:val="24"/>
        </w:rPr>
        <w:t>.js</w:t>
      </w:r>
      <w:r w:rsidR="00D81D6D">
        <w:rPr>
          <w:sz w:val="24"/>
          <w:szCs w:val="24"/>
        </w:rPr>
        <w:t>’s</w:t>
      </w:r>
      <w:r w:rsidR="009F4529" w:rsidRPr="00A4086B">
        <w:rPr>
          <w:sz w:val="24"/>
          <w:szCs w:val="24"/>
        </w:rPr>
        <w:t xml:space="preserve"> </w:t>
      </w:r>
      <w:r w:rsidR="00D81D6D">
        <w:rPr>
          <w:sz w:val="24"/>
          <w:szCs w:val="24"/>
        </w:rPr>
        <w:t>baseline force graph</w:t>
      </w:r>
      <w:r w:rsidR="009F4529" w:rsidRPr="00A4086B">
        <w:rPr>
          <w:sz w:val="24"/>
          <w:szCs w:val="24"/>
        </w:rPr>
        <w:t xml:space="preserve"> implementation had round</w:t>
      </w:r>
      <w:r w:rsidR="007C2B03">
        <w:rPr>
          <w:sz w:val="24"/>
          <w:szCs w:val="24"/>
        </w:rPr>
        <w:t>, unlabeled</w:t>
      </w:r>
      <w:r w:rsidR="009F4529" w:rsidRPr="00A4086B">
        <w:rPr>
          <w:sz w:val="24"/>
          <w:szCs w:val="24"/>
        </w:rPr>
        <w:t xml:space="preserve"> nodes and </w:t>
      </w:r>
      <w:r w:rsidR="00FD7C4F">
        <w:rPr>
          <w:sz w:val="24"/>
          <w:szCs w:val="24"/>
        </w:rPr>
        <w:t xml:space="preserve">undirected, </w:t>
      </w:r>
      <w:r w:rsidR="009F4529" w:rsidRPr="00A4086B">
        <w:rPr>
          <w:sz w:val="24"/>
          <w:szCs w:val="24"/>
        </w:rPr>
        <w:t>straight</w:t>
      </w:r>
      <w:r w:rsidR="00FD7C4F">
        <w:rPr>
          <w:sz w:val="24"/>
          <w:szCs w:val="24"/>
        </w:rPr>
        <w:t>-</w:t>
      </w:r>
      <w:r w:rsidR="009F4529" w:rsidRPr="00A4086B">
        <w:rPr>
          <w:sz w:val="24"/>
          <w:szCs w:val="24"/>
        </w:rPr>
        <w:t xml:space="preserve">line edges.  </w:t>
      </w:r>
      <w:r w:rsidR="009F4529">
        <w:rPr>
          <w:sz w:val="24"/>
          <w:szCs w:val="24"/>
        </w:rPr>
        <w:t>The following customiza</w:t>
      </w:r>
      <w:r w:rsidR="00DA2FA3">
        <w:rPr>
          <w:sz w:val="24"/>
          <w:szCs w:val="24"/>
        </w:rPr>
        <w:t xml:space="preserve">tions were made for the nodes: (a) </w:t>
      </w:r>
      <w:r w:rsidR="001E4822">
        <w:rPr>
          <w:sz w:val="24"/>
          <w:szCs w:val="24"/>
        </w:rPr>
        <w:t>t</w:t>
      </w:r>
      <w:r w:rsidR="00144191">
        <w:rPr>
          <w:sz w:val="24"/>
          <w:szCs w:val="24"/>
        </w:rPr>
        <w:t>he nodes we</w:t>
      </w:r>
      <w:r w:rsidR="00055F70">
        <w:rPr>
          <w:sz w:val="24"/>
          <w:szCs w:val="24"/>
        </w:rPr>
        <w:t>re made rectangular;</w:t>
      </w:r>
      <w:r w:rsidR="00144191">
        <w:rPr>
          <w:sz w:val="24"/>
          <w:szCs w:val="24"/>
        </w:rPr>
        <w:t xml:space="preserve"> </w:t>
      </w:r>
      <w:r w:rsidR="00055F70">
        <w:rPr>
          <w:sz w:val="24"/>
          <w:szCs w:val="24"/>
        </w:rPr>
        <w:t xml:space="preserve">(b) </w:t>
      </w:r>
      <w:r w:rsidR="00144191">
        <w:rPr>
          <w:sz w:val="24"/>
          <w:szCs w:val="24"/>
        </w:rPr>
        <w:t xml:space="preserve">a label </w:t>
      </w:r>
      <w:r w:rsidR="00055F70">
        <w:rPr>
          <w:sz w:val="24"/>
          <w:szCs w:val="24"/>
        </w:rPr>
        <w:t xml:space="preserve">of up to 12 characters </w:t>
      </w:r>
      <w:r w:rsidR="00144191">
        <w:rPr>
          <w:sz w:val="24"/>
          <w:szCs w:val="24"/>
        </w:rPr>
        <w:t>was added</w:t>
      </w:r>
      <w:r w:rsidR="00DA2FA3">
        <w:rPr>
          <w:sz w:val="24"/>
          <w:szCs w:val="24"/>
        </w:rPr>
        <w:t>; (</w:t>
      </w:r>
      <w:r w:rsidR="00055F70">
        <w:rPr>
          <w:sz w:val="24"/>
          <w:szCs w:val="24"/>
        </w:rPr>
        <w:t>c</w:t>
      </w:r>
      <w:r w:rsidR="00DA2FA3">
        <w:rPr>
          <w:sz w:val="24"/>
          <w:szCs w:val="24"/>
        </w:rPr>
        <w:t>)</w:t>
      </w:r>
      <w:r w:rsidR="00144191">
        <w:rPr>
          <w:sz w:val="24"/>
          <w:szCs w:val="24"/>
        </w:rPr>
        <w:t xml:space="preserve"> </w:t>
      </w:r>
      <w:r w:rsidR="001E4822">
        <w:rPr>
          <w:sz w:val="24"/>
          <w:szCs w:val="24"/>
        </w:rPr>
        <w:t>n</w:t>
      </w:r>
      <w:r w:rsidR="00031465">
        <w:rPr>
          <w:sz w:val="24"/>
          <w:szCs w:val="24"/>
        </w:rPr>
        <w:t xml:space="preserve">ode size </w:t>
      </w:r>
      <w:r w:rsidR="00170EF5">
        <w:rPr>
          <w:sz w:val="24"/>
          <w:szCs w:val="24"/>
        </w:rPr>
        <w:t xml:space="preserve">was </w:t>
      </w:r>
      <w:r w:rsidR="00055F70">
        <w:rPr>
          <w:sz w:val="24"/>
          <w:szCs w:val="24"/>
        </w:rPr>
        <w:t>v</w:t>
      </w:r>
      <w:r w:rsidR="00170EF5">
        <w:rPr>
          <w:sz w:val="24"/>
          <w:szCs w:val="24"/>
        </w:rPr>
        <w:t>aried</w:t>
      </w:r>
      <w:r w:rsidR="00031465">
        <w:rPr>
          <w:sz w:val="24"/>
          <w:szCs w:val="24"/>
        </w:rPr>
        <w:t>, depending on the size of the label.</w:t>
      </w:r>
    </w:p>
    <w:p w14:paraId="40C6E8D3" w14:textId="3540C747" w:rsidR="00031465" w:rsidRPr="0078020C" w:rsidRDefault="00031465" w:rsidP="00C038EA">
      <w:pPr>
        <w:spacing w:before="240" w:after="240" w:line="480" w:lineRule="auto"/>
        <w:ind w:firstLine="720"/>
        <w:rPr>
          <w:sz w:val="24"/>
          <w:szCs w:val="24"/>
        </w:rPr>
      </w:pPr>
      <w:r>
        <w:rPr>
          <w:sz w:val="24"/>
          <w:szCs w:val="24"/>
        </w:rPr>
        <w:t>Customizations were also made for the edges.  Instead of undirected</w:t>
      </w:r>
      <w:r w:rsidR="00B84EB5">
        <w:rPr>
          <w:sz w:val="24"/>
          <w:szCs w:val="24"/>
        </w:rPr>
        <w:t>,</w:t>
      </w:r>
      <w:r>
        <w:rPr>
          <w:sz w:val="24"/>
          <w:szCs w:val="24"/>
        </w:rPr>
        <w:t xml:space="preserve"> straight line segments, the edges display as directed edges</w:t>
      </w:r>
      <w:r w:rsidR="001E4822">
        <w:rPr>
          <w:sz w:val="24"/>
          <w:szCs w:val="24"/>
        </w:rPr>
        <w:t>.  They are implemented as Bezier curves</w:t>
      </w:r>
      <w:r>
        <w:rPr>
          <w:sz w:val="24"/>
          <w:szCs w:val="24"/>
        </w:rPr>
        <w:t xml:space="preserve"> that straight</w:t>
      </w:r>
      <w:r w:rsidR="001E4822">
        <w:rPr>
          <w:sz w:val="24"/>
          <w:szCs w:val="24"/>
        </w:rPr>
        <w:t>en</w:t>
      </w:r>
      <w:r>
        <w:rPr>
          <w:sz w:val="24"/>
          <w:szCs w:val="24"/>
        </w:rPr>
        <w:t xml:space="preserve"> when nod</w:t>
      </w:r>
      <w:r w:rsidR="00B84EB5">
        <w:rPr>
          <w:sz w:val="24"/>
          <w:szCs w:val="24"/>
        </w:rPr>
        <w:t>es are close together and curve</w:t>
      </w:r>
      <w:r>
        <w:rPr>
          <w:sz w:val="24"/>
          <w:szCs w:val="24"/>
        </w:rPr>
        <w:t xml:space="preserve"> when nodes are far apart.  </w:t>
      </w:r>
      <w:r w:rsidRPr="00A4086B">
        <w:rPr>
          <w:sz w:val="24"/>
          <w:szCs w:val="24"/>
        </w:rPr>
        <w:t xml:space="preserve">A special case was added to </w:t>
      </w:r>
      <w:r w:rsidR="00B1794F">
        <w:rPr>
          <w:sz w:val="24"/>
          <w:szCs w:val="24"/>
        </w:rPr>
        <w:t>form</w:t>
      </w:r>
      <w:r w:rsidRPr="00A4086B">
        <w:rPr>
          <w:sz w:val="24"/>
          <w:szCs w:val="24"/>
        </w:rPr>
        <w:t xml:space="preserve"> a looping edge if a node regulated itself.  </w:t>
      </w:r>
      <w:r>
        <w:rPr>
          <w:sz w:val="24"/>
          <w:szCs w:val="24"/>
        </w:rPr>
        <w:t>When an unweighted adjacency matrix is uploaded, all edges ar</w:t>
      </w:r>
      <w:r w:rsidR="009174B0">
        <w:rPr>
          <w:sz w:val="24"/>
          <w:szCs w:val="24"/>
        </w:rPr>
        <w:t>e displayed as black with pointed</w:t>
      </w:r>
      <w:r>
        <w:rPr>
          <w:sz w:val="24"/>
          <w:szCs w:val="24"/>
        </w:rPr>
        <w:t xml:space="preserve"> arrowheads. </w:t>
      </w:r>
      <w:r w:rsidR="00F93BA1">
        <w:rPr>
          <w:sz w:val="24"/>
          <w:szCs w:val="24"/>
        </w:rPr>
        <w:t xml:space="preserve"> When a weighted adjacency matrix is uploaded, e</w:t>
      </w:r>
      <w:r w:rsidRPr="00A4086B">
        <w:rPr>
          <w:sz w:val="24"/>
          <w:szCs w:val="24"/>
        </w:rPr>
        <w:t xml:space="preserve">dges </w:t>
      </w:r>
      <w:r w:rsidR="00F93BA1">
        <w:rPr>
          <w:sz w:val="24"/>
          <w:szCs w:val="24"/>
        </w:rPr>
        <w:t>are further</w:t>
      </w:r>
      <w:r w:rsidR="0078020C">
        <w:rPr>
          <w:sz w:val="24"/>
          <w:szCs w:val="24"/>
        </w:rPr>
        <w:t xml:space="preserve"> customized based on the sign</w:t>
      </w:r>
      <w:r w:rsidR="00F93BA1">
        <w:rPr>
          <w:sz w:val="24"/>
          <w:szCs w:val="24"/>
        </w:rPr>
        <w:t xml:space="preserve"> </w:t>
      </w:r>
      <w:r w:rsidR="0078020C">
        <w:rPr>
          <w:sz w:val="24"/>
          <w:szCs w:val="24"/>
        </w:rPr>
        <w:t xml:space="preserve">and magnitude of the weight </w:t>
      </w:r>
      <w:r w:rsidR="0078020C" w:rsidRPr="00F23987">
        <w:rPr>
          <w:sz w:val="24"/>
          <w:szCs w:val="24"/>
        </w:rPr>
        <w:t>parameter.</w:t>
      </w:r>
      <w:r w:rsidRPr="00F23987">
        <w:rPr>
          <w:sz w:val="24"/>
          <w:szCs w:val="24"/>
        </w:rPr>
        <w:t xml:space="preserve">  </w:t>
      </w:r>
      <w:r w:rsidR="009D0CDF" w:rsidRPr="00F23987">
        <w:rPr>
          <w:sz w:val="24"/>
          <w:szCs w:val="24"/>
        </w:rPr>
        <w:t xml:space="preserve">As is </w:t>
      </w:r>
      <w:r w:rsidR="00EB6D8F" w:rsidRPr="00F23987">
        <w:rPr>
          <w:sz w:val="24"/>
          <w:szCs w:val="24"/>
        </w:rPr>
        <w:t>common practice</w:t>
      </w:r>
      <w:r w:rsidR="009D0CDF" w:rsidRPr="00F23987">
        <w:rPr>
          <w:sz w:val="24"/>
          <w:szCs w:val="24"/>
        </w:rPr>
        <w:t xml:space="preserve"> in biological pathway diagrams</w:t>
      </w:r>
      <w:r w:rsidR="001A7A8B" w:rsidRPr="00F23987">
        <w:rPr>
          <w:sz w:val="24"/>
          <w:szCs w:val="24"/>
        </w:rPr>
        <w:t xml:space="preserve"> (Gostner et al., 2014)</w:t>
      </w:r>
      <w:r w:rsidR="009D0CDF" w:rsidRPr="00F23987">
        <w:rPr>
          <w:sz w:val="24"/>
          <w:szCs w:val="24"/>
        </w:rPr>
        <w:t>,</w:t>
      </w:r>
      <w:r w:rsidR="009D0CDF">
        <w:rPr>
          <w:sz w:val="24"/>
          <w:szCs w:val="24"/>
        </w:rPr>
        <w:t xml:space="preserve"> a</w:t>
      </w:r>
      <w:r w:rsidR="009D0CDF" w:rsidRPr="00A4086B">
        <w:rPr>
          <w:sz w:val="24"/>
          <w:szCs w:val="24"/>
        </w:rPr>
        <w:t xml:space="preserve">ctivation </w:t>
      </w:r>
      <w:r w:rsidR="0078020C">
        <w:rPr>
          <w:sz w:val="24"/>
          <w:szCs w:val="24"/>
        </w:rPr>
        <w:t xml:space="preserve">(for positive weights) </w:t>
      </w:r>
      <w:r w:rsidR="009D0CDF" w:rsidRPr="00A4086B">
        <w:rPr>
          <w:sz w:val="24"/>
          <w:szCs w:val="24"/>
        </w:rPr>
        <w:t>is represented</w:t>
      </w:r>
      <w:r w:rsidR="009D0CDF">
        <w:rPr>
          <w:sz w:val="24"/>
          <w:szCs w:val="24"/>
        </w:rPr>
        <w:t xml:space="preserve"> by pointed arrowheads</w:t>
      </w:r>
      <w:r w:rsidR="001E4822">
        <w:rPr>
          <w:sz w:val="24"/>
          <w:szCs w:val="24"/>
        </w:rPr>
        <w:t>,</w:t>
      </w:r>
      <w:r w:rsidR="009D0CDF">
        <w:rPr>
          <w:sz w:val="24"/>
          <w:szCs w:val="24"/>
        </w:rPr>
        <w:t xml:space="preserve"> and r</w:t>
      </w:r>
      <w:r w:rsidR="009D0CDF" w:rsidRPr="00A4086B">
        <w:rPr>
          <w:sz w:val="24"/>
          <w:szCs w:val="24"/>
        </w:rPr>
        <w:t xml:space="preserve">epression </w:t>
      </w:r>
      <w:r w:rsidR="0078020C">
        <w:rPr>
          <w:sz w:val="24"/>
          <w:szCs w:val="24"/>
        </w:rPr>
        <w:t xml:space="preserve">(for negative weights) </w:t>
      </w:r>
      <w:r w:rsidR="009D0CDF" w:rsidRPr="00A4086B">
        <w:rPr>
          <w:sz w:val="24"/>
          <w:szCs w:val="24"/>
        </w:rPr>
        <w:t>is represent</w:t>
      </w:r>
      <w:r w:rsidR="00A34C0D">
        <w:rPr>
          <w:sz w:val="24"/>
          <w:szCs w:val="24"/>
        </w:rPr>
        <w:t>ed by a blunt end marker, i.e.,</w:t>
      </w:r>
      <w:r w:rsidR="009D0CDF" w:rsidRPr="00A4086B">
        <w:rPr>
          <w:sz w:val="24"/>
          <w:szCs w:val="24"/>
        </w:rPr>
        <w:t xml:space="preserve"> a </w:t>
      </w:r>
      <w:r w:rsidR="009D0CDF" w:rsidRPr="0078020C">
        <w:rPr>
          <w:sz w:val="24"/>
          <w:szCs w:val="24"/>
        </w:rPr>
        <w:t xml:space="preserve">line segment perpendicular to the edge.  </w:t>
      </w:r>
      <w:r w:rsidR="0078020C" w:rsidRPr="0078020C">
        <w:rPr>
          <w:sz w:val="24"/>
          <w:szCs w:val="24"/>
        </w:rPr>
        <w:t xml:space="preserve">The thickness of the edge </w:t>
      </w:r>
      <w:r w:rsidR="001E4822">
        <w:rPr>
          <w:sz w:val="24"/>
          <w:szCs w:val="24"/>
        </w:rPr>
        <w:t>also varies</w:t>
      </w:r>
      <w:r w:rsidR="0078020C" w:rsidRPr="0078020C">
        <w:rPr>
          <w:sz w:val="24"/>
          <w:szCs w:val="24"/>
        </w:rPr>
        <w:t xml:space="preserve"> based on the magnitude of the absolute value of the weight. Larger magnitudes have thicker edges and smaller magn</w:t>
      </w:r>
      <w:r w:rsidR="00DA2FA3">
        <w:rPr>
          <w:sz w:val="24"/>
          <w:szCs w:val="24"/>
        </w:rPr>
        <w:t>itudes have thinner edges.</w:t>
      </w:r>
      <w:r w:rsidR="00C038EA">
        <w:rPr>
          <w:sz w:val="24"/>
          <w:szCs w:val="24"/>
        </w:rPr>
        <w:t xml:space="preserve">  </w:t>
      </w:r>
      <w:r w:rsidR="0078020C" w:rsidRPr="0078020C">
        <w:rPr>
          <w:sz w:val="24"/>
          <w:szCs w:val="24"/>
        </w:rPr>
        <w:t>The way that GRNsight determines the edge thickness is as follows</w:t>
      </w:r>
      <w:r w:rsidR="00DA2FA3">
        <w:rPr>
          <w:sz w:val="24"/>
          <w:szCs w:val="24"/>
        </w:rPr>
        <w:t>:</w:t>
      </w:r>
      <w:r w:rsidR="0078020C" w:rsidRPr="0078020C">
        <w:rPr>
          <w:sz w:val="24"/>
          <w:szCs w:val="24"/>
        </w:rPr>
        <w:t xml:space="preserve"> GRNsight divides all weight values by the absolute value of the maximum weight in the </w:t>
      </w:r>
      <w:r w:rsidR="00A10456">
        <w:rPr>
          <w:sz w:val="24"/>
          <w:szCs w:val="24"/>
        </w:rPr>
        <w:t xml:space="preserve">adjacency </w:t>
      </w:r>
      <w:r w:rsidR="0078020C" w:rsidRPr="0078020C">
        <w:rPr>
          <w:sz w:val="24"/>
          <w:szCs w:val="24"/>
        </w:rPr>
        <w:t xml:space="preserve">matrix to normalize all the values to between zero and 1. </w:t>
      </w:r>
      <w:r w:rsidR="00871DAD">
        <w:rPr>
          <w:sz w:val="24"/>
          <w:szCs w:val="24"/>
        </w:rPr>
        <w:t xml:space="preserve"> </w:t>
      </w:r>
      <w:r w:rsidR="0078020C" w:rsidRPr="0078020C">
        <w:rPr>
          <w:sz w:val="24"/>
          <w:szCs w:val="24"/>
        </w:rPr>
        <w:t>GRNsight then adjusts the thickness of the lines to vary continuously from the minimum thickness (for normalized weights near zero) to maximum thickn</w:t>
      </w:r>
      <w:r w:rsidR="001A7A8B">
        <w:rPr>
          <w:sz w:val="24"/>
          <w:szCs w:val="24"/>
        </w:rPr>
        <w:t>ess (normalized weight</w:t>
      </w:r>
      <w:r w:rsidR="0078020C" w:rsidRPr="0078020C">
        <w:rPr>
          <w:sz w:val="24"/>
          <w:szCs w:val="24"/>
        </w:rPr>
        <w:t xml:space="preserve"> of 1).  The color of the edge also imparts information about the </w:t>
      </w:r>
      <w:r w:rsidR="0078020C" w:rsidRPr="0078020C">
        <w:rPr>
          <w:sz w:val="24"/>
          <w:szCs w:val="24"/>
        </w:rPr>
        <w:lastRenderedPageBreak/>
        <w:t>regulatory relationship. Edges with positive normalized weight values from 0.05 to 1 are colored magenta; edges with negative normalized weight values from -0.05 to -1 are colored cyan. Edges with normalized weight values between -0.05 and 0.05 are colored grey to emphasize that their normalized magnitude is near zero and that they have a weak influence on the target gene.</w:t>
      </w:r>
      <w:r w:rsidR="0078020C">
        <w:rPr>
          <w:sz w:val="24"/>
          <w:szCs w:val="24"/>
        </w:rPr>
        <w:t xml:space="preserve">  </w:t>
      </w:r>
      <w:r w:rsidR="0078020C" w:rsidRPr="00A4086B">
        <w:rPr>
          <w:sz w:val="24"/>
          <w:szCs w:val="24"/>
        </w:rPr>
        <w:t>When a user mouses over an edge, the numerical value of the weight parameter is displayed.</w:t>
      </w:r>
      <w:r w:rsidR="0078020C">
        <w:rPr>
          <w:sz w:val="24"/>
          <w:szCs w:val="24"/>
        </w:rPr>
        <w:t xml:space="preserve">  When the </w:t>
      </w:r>
      <w:r w:rsidR="0078020C" w:rsidRPr="00A4086B">
        <w:rPr>
          <w:sz w:val="24"/>
          <w:szCs w:val="24"/>
        </w:rPr>
        <w:t>user drag</w:t>
      </w:r>
      <w:r w:rsidR="0078020C">
        <w:rPr>
          <w:sz w:val="24"/>
          <w:szCs w:val="24"/>
        </w:rPr>
        <w:t>s</w:t>
      </w:r>
      <w:r w:rsidR="0078020C" w:rsidRPr="00A4086B">
        <w:rPr>
          <w:sz w:val="24"/>
          <w:szCs w:val="24"/>
        </w:rPr>
        <w:t xml:space="preserve"> nodes to custom</w:t>
      </w:r>
      <w:r w:rsidR="00C038EA">
        <w:rPr>
          <w:sz w:val="24"/>
          <w:szCs w:val="24"/>
        </w:rPr>
        <w:t xml:space="preserve">ize his or her </w:t>
      </w:r>
      <w:r w:rsidR="0078020C">
        <w:rPr>
          <w:sz w:val="24"/>
          <w:szCs w:val="24"/>
        </w:rPr>
        <w:t>view of the network, e</w:t>
      </w:r>
      <w:r w:rsidR="0078020C" w:rsidRPr="00A4086B">
        <w:rPr>
          <w:sz w:val="24"/>
          <w:szCs w:val="24"/>
        </w:rPr>
        <w:t>dges adapt their anchor points to the movements of the nodes.</w:t>
      </w:r>
    </w:p>
    <w:p w14:paraId="29DED0AD" w14:textId="77777777" w:rsidR="00564818" w:rsidRPr="00564818" w:rsidRDefault="00564818" w:rsidP="00124711">
      <w:pPr>
        <w:pStyle w:val="Heading2"/>
        <w:spacing w:after="240" w:line="480" w:lineRule="auto"/>
        <w:rPr>
          <w:rFonts w:ascii="Times New Roman" w:hAnsi="Times New Roman" w:cs="Times New Roman"/>
          <w:color w:val="000000" w:themeColor="text1"/>
        </w:rPr>
      </w:pPr>
      <w:r w:rsidRPr="00564818">
        <w:rPr>
          <w:rFonts w:ascii="Times New Roman" w:hAnsi="Times New Roman" w:cs="Times New Roman"/>
          <w:color w:val="000000" w:themeColor="text1"/>
        </w:rPr>
        <w:t>User Interface</w:t>
      </w:r>
    </w:p>
    <w:p w14:paraId="01A3F407" w14:textId="39D8BE5E" w:rsidR="000C6EB5" w:rsidRDefault="00EC430E" w:rsidP="009F7917">
      <w:pPr>
        <w:spacing w:before="240" w:after="240" w:line="480" w:lineRule="auto"/>
        <w:ind w:firstLine="720"/>
        <w:rPr>
          <w:sz w:val="24"/>
          <w:szCs w:val="24"/>
        </w:rPr>
      </w:pPr>
      <w:r>
        <w:rPr>
          <w:sz w:val="24"/>
          <w:szCs w:val="24"/>
        </w:rPr>
        <w:t xml:space="preserve">The GRNsight user interface includes a menu/status bar and sliders </w:t>
      </w:r>
      <w:r w:rsidRPr="00655BF8">
        <w:rPr>
          <w:sz w:val="24"/>
          <w:szCs w:val="24"/>
        </w:rPr>
        <w:t xml:space="preserve">that adjust D3.js’s force </w:t>
      </w:r>
      <w:r w:rsidR="0034213B">
        <w:rPr>
          <w:sz w:val="24"/>
          <w:szCs w:val="24"/>
        </w:rPr>
        <w:t xml:space="preserve">graph </w:t>
      </w:r>
      <w:r w:rsidRPr="00655BF8">
        <w:rPr>
          <w:sz w:val="24"/>
          <w:szCs w:val="24"/>
        </w:rPr>
        <w:t>layout parameters.</w:t>
      </w:r>
      <w:r w:rsidR="009F7917">
        <w:rPr>
          <w:sz w:val="24"/>
          <w:szCs w:val="24"/>
        </w:rPr>
        <w:t xml:space="preserve">  </w:t>
      </w:r>
      <w:r w:rsidR="001D03BA">
        <w:rPr>
          <w:sz w:val="24"/>
          <w:szCs w:val="24"/>
        </w:rPr>
        <w:t xml:space="preserve">Figure 4 provides an annotated screenshot of the user interface, highlighting its primary features.  </w:t>
      </w:r>
      <w:r w:rsidR="00F1771E" w:rsidRPr="00655BF8">
        <w:rPr>
          <w:sz w:val="24"/>
          <w:szCs w:val="24"/>
        </w:rPr>
        <w:t xml:space="preserve">Users can move force graph parameter sliders to refine the </w:t>
      </w:r>
      <w:r w:rsidR="00A34C0D">
        <w:rPr>
          <w:sz w:val="24"/>
          <w:szCs w:val="24"/>
        </w:rPr>
        <w:t xml:space="preserve">automated </w:t>
      </w:r>
      <w:r w:rsidR="00F1771E" w:rsidRPr="00655BF8">
        <w:rPr>
          <w:sz w:val="24"/>
          <w:szCs w:val="24"/>
        </w:rPr>
        <w:t xml:space="preserve">visualization.  Nodes have a </w:t>
      </w:r>
      <w:r w:rsidR="00F1771E" w:rsidRPr="001D03BA">
        <w:rPr>
          <w:i/>
          <w:sz w:val="24"/>
          <w:szCs w:val="24"/>
        </w:rPr>
        <w:t>charge</w:t>
      </w:r>
      <w:r w:rsidR="00F1771E" w:rsidRPr="00655BF8">
        <w:rPr>
          <w:sz w:val="24"/>
          <w:szCs w:val="24"/>
        </w:rPr>
        <w:t xml:space="preserve">, which repels or attracts other nodes.  The </w:t>
      </w:r>
      <w:r w:rsidR="00F1771E" w:rsidRPr="001D03BA">
        <w:rPr>
          <w:i/>
          <w:sz w:val="24"/>
          <w:szCs w:val="24"/>
        </w:rPr>
        <w:t xml:space="preserve">charge </w:t>
      </w:r>
      <w:r w:rsidR="00655BF8" w:rsidRPr="001D03BA">
        <w:rPr>
          <w:i/>
          <w:sz w:val="24"/>
          <w:szCs w:val="24"/>
        </w:rPr>
        <w:t>distance</w:t>
      </w:r>
      <w:r w:rsidR="00655BF8" w:rsidRPr="00655BF8">
        <w:rPr>
          <w:sz w:val="24"/>
          <w:szCs w:val="24"/>
        </w:rPr>
        <w:t xml:space="preserve"> determines at what </w:t>
      </w:r>
      <w:r w:rsidR="00124711" w:rsidRPr="00655BF8">
        <w:rPr>
          <w:sz w:val="24"/>
          <w:szCs w:val="24"/>
        </w:rPr>
        <w:t>range</w:t>
      </w:r>
      <w:r w:rsidR="00F1771E" w:rsidRPr="00655BF8">
        <w:rPr>
          <w:sz w:val="24"/>
          <w:szCs w:val="24"/>
        </w:rPr>
        <w:t xml:space="preserve"> a node’s charge will affect other nodes.  The </w:t>
      </w:r>
      <w:r w:rsidR="00F1771E" w:rsidRPr="001D03BA">
        <w:rPr>
          <w:i/>
          <w:sz w:val="24"/>
          <w:szCs w:val="24"/>
        </w:rPr>
        <w:t>link distance</w:t>
      </w:r>
      <w:r w:rsidR="00F1771E" w:rsidRPr="00655BF8">
        <w:rPr>
          <w:sz w:val="24"/>
          <w:szCs w:val="24"/>
        </w:rPr>
        <w:t xml:space="preserve"> determines the minimum distance maintained between</w:t>
      </w:r>
      <w:r w:rsidR="00655BF8" w:rsidRPr="00655BF8">
        <w:rPr>
          <w:sz w:val="24"/>
          <w:szCs w:val="24"/>
        </w:rPr>
        <w:t xml:space="preserve"> </w:t>
      </w:r>
      <w:r w:rsidR="00F1771E" w:rsidRPr="00655BF8">
        <w:rPr>
          <w:sz w:val="24"/>
          <w:szCs w:val="24"/>
        </w:rPr>
        <w:t xml:space="preserve">nodes.  </w:t>
      </w:r>
      <w:r w:rsidR="00655BF8" w:rsidRPr="001D03BA">
        <w:rPr>
          <w:bCs/>
          <w:i/>
          <w:sz w:val="24"/>
          <w:szCs w:val="24"/>
        </w:rPr>
        <w:t>Gravity</w:t>
      </w:r>
      <w:r w:rsidR="00655BF8" w:rsidRPr="00655BF8">
        <w:rPr>
          <w:sz w:val="24"/>
          <w:szCs w:val="24"/>
        </w:rPr>
        <w:t xml:space="preserve"> determines the strength of the force holding the nodes to the center of the graph. </w:t>
      </w:r>
      <w:r w:rsidR="00F1771E" w:rsidRPr="00655BF8">
        <w:rPr>
          <w:sz w:val="24"/>
          <w:szCs w:val="24"/>
        </w:rPr>
        <w:t>Sliders can</w:t>
      </w:r>
      <w:r w:rsidR="00655BF8" w:rsidRPr="00655BF8">
        <w:rPr>
          <w:sz w:val="24"/>
          <w:szCs w:val="24"/>
        </w:rPr>
        <w:t xml:space="preserve"> be locked to prevent changes and </w:t>
      </w:r>
      <w:r w:rsidR="003D076D">
        <w:rPr>
          <w:sz w:val="24"/>
          <w:szCs w:val="24"/>
        </w:rPr>
        <w:t xml:space="preserve">also </w:t>
      </w:r>
      <w:r w:rsidR="00655BF8" w:rsidRPr="00655BF8">
        <w:rPr>
          <w:sz w:val="24"/>
          <w:szCs w:val="24"/>
        </w:rPr>
        <w:t>reset to default values.</w:t>
      </w:r>
      <w:r w:rsidR="00CF30ED">
        <w:rPr>
          <w:sz w:val="24"/>
          <w:szCs w:val="24"/>
        </w:rPr>
        <w:t xml:space="preserve"> </w:t>
      </w:r>
      <w:r w:rsidR="00A34C0D">
        <w:rPr>
          <w:sz w:val="24"/>
          <w:szCs w:val="24"/>
        </w:rPr>
        <w:t>Graph v</w:t>
      </w:r>
      <w:r w:rsidR="00A34C0D" w:rsidRPr="00655BF8">
        <w:rPr>
          <w:sz w:val="24"/>
          <w:szCs w:val="24"/>
        </w:rPr>
        <w:t xml:space="preserve">isualizations can </w:t>
      </w:r>
      <w:r w:rsidR="00A34C0D">
        <w:rPr>
          <w:sz w:val="24"/>
          <w:szCs w:val="24"/>
        </w:rPr>
        <w:t xml:space="preserve">also </w:t>
      </w:r>
      <w:r w:rsidR="00A34C0D" w:rsidRPr="00655BF8">
        <w:rPr>
          <w:sz w:val="24"/>
          <w:szCs w:val="24"/>
        </w:rPr>
        <w:t>be modified through manual node dragging</w:t>
      </w:r>
      <w:r w:rsidR="00A34C0D">
        <w:rPr>
          <w:sz w:val="24"/>
          <w:szCs w:val="24"/>
        </w:rPr>
        <w:t>.</w:t>
      </w:r>
      <w:r w:rsidR="00A34C0D" w:rsidRPr="00655BF8">
        <w:rPr>
          <w:sz w:val="24"/>
          <w:szCs w:val="24"/>
        </w:rPr>
        <w:t xml:space="preserve"> </w:t>
      </w:r>
      <w:r w:rsidR="00A34C0D">
        <w:rPr>
          <w:sz w:val="24"/>
          <w:szCs w:val="24"/>
        </w:rPr>
        <w:t xml:space="preserve"> </w:t>
      </w:r>
      <w:r w:rsidR="00357C77">
        <w:rPr>
          <w:sz w:val="24"/>
          <w:szCs w:val="24"/>
        </w:rPr>
        <w:t xml:space="preserve">Design decisions for the user interface were driven by applicable interaction design </w:t>
      </w:r>
      <w:r w:rsidR="00357C77" w:rsidRPr="00F23987">
        <w:rPr>
          <w:sz w:val="24"/>
          <w:szCs w:val="24"/>
        </w:rPr>
        <w:t>guidelines and principles (</w:t>
      </w:r>
      <w:r w:rsidR="00F2081F" w:rsidRPr="00F23987">
        <w:rPr>
          <w:sz w:val="24"/>
          <w:szCs w:val="24"/>
        </w:rPr>
        <w:t xml:space="preserve">Nielsen 1993; </w:t>
      </w:r>
      <w:r w:rsidR="006801CB" w:rsidRPr="00F23987">
        <w:rPr>
          <w:sz w:val="24"/>
          <w:szCs w:val="24"/>
        </w:rPr>
        <w:t>Shneiderman</w:t>
      </w:r>
      <w:r w:rsidR="0078160A" w:rsidRPr="00F23987">
        <w:rPr>
          <w:sz w:val="24"/>
          <w:szCs w:val="24"/>
        </w:rPr>
        <w:t xml:space="preserve"> et al.,</w:t>
      </w:r>
      <w:r w:rsidR="006801CB" w:rsidRPr="00F23987">
        <w:rPr>
          <w:sz w:val="24"/>
          <w:szCs w:val="24"/>
        </w:rPr>
        <w:t xml:space="preserve"> </w:t>
      </w:r>
      <w:r w:rsidR="007A59E3" w:rsidRPr="00F23987">
        <w:rPr>
          <w:sz w:val="24"/>
          <w:szCs w:val="24"/>
        </w:rPr>
        <w:t>2016</w:t>
      </w:r>
      <w:r w:rsidR="006801CB" w:rsidRPr="00F23987">
        <w:rPr>
          <w:sz w:val="24"/>
          <w:szCs w:val="24"/>
        </w:rPr>
        <w:t>; Norman 2013</w:t>
      </w:r>
      <w:r w:rsidR="00357C77" w:rsidRPr="00F23987">
        <w:rPr>
          <w:sz w:val="24"/>
          <w:szCs w:val="24"/>
        </w:rPr>
        <w:t>) in alignment</w:t>
      </w:r>
      <w:r w:rsidR="00357C77">
        <w:rPr>
          <w:sz w:val="24"/>
          <w:szCs w:val="24"/>
        </w:rPr>
        <w:t xml:space="preserve"> with the mental model and expectations of the target user base, consisting primarily of biologists</w:t>
      </w:r>
      <w:r w:rsidR="00503F3B">
        <w:rPr>
          <w:sz w:val="24"/>
          <w:szCs w:val="24"/>
        </w:rPr>
        <w:t>, both novice and experienced</w:t>
      </w:r>
      <w:r w:rsidR="00357C77">
        <w:rPr>
          <w:sz w:val="24"/>
          <w:szCs w:val="24"/>
        </w:rPr>
        <w:t>.</w:t>
      </w:r>
      <w:r w:rsidR="00151DE1">
        <w:rPr>
          <w:sz w:val="24"/>
          <w:szCs w:val="24"/>
        </w:rPr>
        <w:t xml:space="preserve"> </w:t>
      </w:r>
    </w:p>
    <w:p w14:paraId="062719DD" w14:textId="77777777" w:rsidR="00403C11" w:rsidRPr="00403C11" w:rsidRDefault="00403C11" w:rsidP="00124711">
      <w:pPr>
        <w:pStyle w:val="Heading2"/>
        <w:spacing w:line="480" w:lineRule="auto"/>
        <w:rPr>
          <w:rFonts w:ascii="Times New Roman" w:hAnsi="Times New Roman" w:cs="Times New Roman"/>
          <w:color w:val="000000" w:themeColor="text1"/>
        </w:rPr>
      </w:pPr>
      <w:r w:rsidRPr="00403C11">
        <w:rPr>
          <w:rFonts w:ascii="Times New Roman" w:hAnsi="Times New Roman" w:cs="Times New Roman"/>
          <w:color w:val="000000" w:themeColor="text1"/>
        </w:rPr>
        <w:lastRenderedPageBreak/>
        <w:t>Test-driven Development</w:t>
      </w:r>
    </w:p>
    <w:p w14:paraId="22CF1086" w14:textId="4D4721AD" w:rsidR="00A057AA" w:rsidRDefault="00564818" w:rsidP="009F7917">
      <w:pPr>
        <w:spacing w:before="240" w:after="240" w:line="480" w:lineRule="auto"/>
        <w:ind w:firstLine="720"/>
        <w:rPr>
          <w:sz w:val="24"/>
          <w:szCs w:val="24"/>
        </w:rPr>
      </w:pPr>
      <w:r w:rsidRPr="00A4086B">
        <w:rPr>
          <w:sz w:val="24"/>
          <w:szCs w:val="24"/>
        </w:rPr>
        <w:t xml:space="preserve">GRNsight follows an open development model with rigorous documentation of </w:t>
      </w:r>
      <w:r w:rsidRPr="00F23987">
        <w:rPr>
          <w:sz w:val="24"/>
          <w:szCs w:val="24"/>
        </w:rPr>
        <w:t xml:space="preserve">requirements and issues on GitHub. </w:t>
      </w:r>
      <w:r w:rsidR="00C004E1" w:rsidRPr="00F23987">
        <w:rPr>
          <w:sz w:val="24"/>
          <w:szCs w:val="24"/>
        </w:rPr>
        <w:t>We have</w:t>
      </w:r>
      <w:r w:rsidR="003314BA" w:rsidRPr="00F23987">
        <w:rPr>
          <w:sz w:val="24"/>
          <w:szCs w:val="24"/>
        </w:rPr>
        <w:t xml:space="preserve"> implemented an exhaustive unit testing framework using Mocha </w:t>
      </w:r>
      <w:r w:rsidR="00D72403" w:rsidRPr="00F23987">
        <w:rPr>
          <w:sz w:val="24"/>
          <w:szCs w:val="24"/>
        </w:rPr>
        <w:t>(</w:t>
      </w:r>
      <w:r w:rsidR="00A057AA" w:rsidRPr="00F23987">
        <w:rPr>
          <w:i/>
          <w:sz w:val="24"/>
          <w:szCs w:val="24"/>
        </w:rPr>
        <w:t>https://mochajs.org</w:t>
      </w:r>
      <w:r w:rsidR="00D72403" w:rsidRPr="00F23987">
        <w:rPr>
          <w:sz w:val="24"/>
          <w:szCs w:val="24"/>
        </w:rPr>
        <w:t>)</w:t>
      </w:r>
      <w:r w:rsidR="005B5560" w:rsidRPr="00F23987">
        <w:rPr>
          <w:sz w:val="24"/>
          <w:szCs w:val="24"/>
        </w:rPr>
        <w:t xml:space="preserve"> </w:t>
      </w:r>
      <w:r w:rsidR="003314BA" w:rsidRPr="00F23987">
        <w:rPr>
          <w:sz w:val="24"/>
          <w:szCs w:val="24"/>
        </w:rPr>
        <w:t>and the Chai assertion library</w:t>
      </w:r>
      <w:r w:rsidR="00D72403" w:rsidRPr="00F23987">
        <w:rPr>
          <w:sz w:val="24"/>
          <w:szCs w:val="24"/>
        </w:rPr>
        <w:t xml:space="preserve"> (</w:t>
      </w:r>
      <w:r w:rsidR="00A057AA" w:rsidRPr="00F23987">
        <w:rPr>
          <w:i/>
          <w:sz w:val="24"/>
          <w:szCs w:val="24"/>
        </w:rPr>
        <w:t>http://chaijs.com</w:t>
      </w:r>
      <w:r w:rsidR="00D72403" w:rsidRPr="00F23987">
        <w:rPr>
          <w:sz w:val="24"/>
          <w:szCs w:val="24"/>
        </w:rPr>
        <w:t>)</w:t>
      </w:r>
      <w:r w:rsidR="003314BA" w:rsidRPr="00F23987">
        <w:rPr>
          <w:sz w:val="24"/>
          <w:szCs w:val="24"/>
        </w:rPr>
        <w:t xml:space="preserve"> to perform test-driven development where unit tests are written before new functionality is coded</w:t>
      </w:r>
      <w:r w:rsidR="00D72403" w:rsidRPr="00F23987">
        <w:rPr>
          <w:sz w:val="24"/>
          <w:szCs w:val="24"/>
        </w:rPr>
        <w:t xml:space="preserve"> (</w:t>
      </w:r>
      <w:r w:rsidR="00FA03A2" w:rsidRPr="00F23987">
        <w:rPr>
          <w:sz w:val="24"/>
          <w:szCs w:val="24"/>
        </w:rPr>
        <w:t>Martin 2008</w:t>
      </w:r>
      <w:r w:rsidR="00D72403" w:rsidRPr="00F23987">
        <w:rPr>
          <w:sz w:val="24"/>
          <w:szCs w:val="24"/>
        </w:rPr>
        <w:t>)</w:t>
      </w:r>
      <w:r w:rsidR="003314BA" w:rsidRPr="00F23987">
        <w:rPr>
          <w:sz w:val="24"/>
          <w:szCs w:val="24"/>
        </w:rPr>
        <w:t xml:space="preserve">. This framework consists of </w:t>
      </w:r>
      <w:r w:rsidR="005113FE">
        <w:rPr>
          <w:sz w:val="24"/>
          <w:szCs w:val="24"/>
        </w:rPr>
        <w:t xml:space="preserve">around </w:t>
      </w:r>
      <w:r w:rsidR="005113FE" w:rsidRPr="00F23987">
        <w:rPr>
          <w:sz w:val="24"/>
          <w:szCs w:val="24"/>
        </w:rPr>
        <w:t>1</w:t>
      </w:r>
      <w:r w:rsidR="005113FE">
        <w:rPr>
          <w:sz w:val="24"/>
          <w:szCs w:val="24"/>
        </w:rPr>
        <w:t>6</w:t>
      </w:r>
      <w:r w:rsidR="005113FE" w:rsidRPr="00F23987">
        <w:rPr>
          <w:sz w:val="24"/>
          <w:szCs w:val="24"/>
        </w:rPr>
        <w:t xml:space="preserve">0 </w:t>
      </w:r>
      <w:r w:rsidR="003314BA" w:rsidRPr="00F23987">
        <w:rPr>
          <w:sz w:val="24"/>
          <w:szCs w:val="24"/>
        </w:rPr>
        <w:t xml:space="preserve">automated unit tests that examine </w:t>
      </w:r>
      <w:r w:rsidR="005113FE">
        <w:rPr>
          <w:sz w:val="24"/>
          <w:szCs w:val="24"/>
        </w:rPr>
        <w:t>nearly</w:t>
      </w:r>
      <w:r w:rsidR="005113FE" w:rsidRPr="00F23987">
        <w:rPr>
          <w:sz w:val="24"/>
          <w:szCs w:val="24"/>
        </w:rPr>
        <w:t xml:space="preserve"> 5</w:t>
      </w:r>
      <w:r w:rsidR="005113FE">
        <w:rPr>
          <w:sz w:val="24"/>
          <w:szCs w:val="24"/>
        </w:rPr>
        <w:t>3</w:t>
      </w:r>
      <w:r w:rsidR="005113FE" w:rsidRPr="00F23987">
        <w:rPr>
          <w:sz w:val="24"/>
          <w:szCs w:val="24"/>
        </w:rPr>
        <w:t xml:space="preserve">0 </w:t>
      </w:r>
      <w:r w:rsidR="003314BA" w:rsidRPr="00F23987">
        <w:rPr>
          <w:sz w:val="24"/>
          <w:szCs w:val="24"/>
        </w:rPr>
        <w:t xml:space="preserve">test files to ensure that the program is running as expected. </w:t>
      </w:r>
      <w:r w:rsidR="00883D2F" w:rsidRPr="00F23987">
        <w:rPr>
          <w:sz w:val="24"/>
          <w:szCs w:val="24"/>
        </w:rPr>
        <w:t>Table 1</w:t>
      </w:r>
      <w:r w:rsidR="00A057AA" w:rsidRPr="00F23987">
        <w:rPr>
          <w:sz w:val="24"/>
          <w:szCs w:val="24"/>
        </w:rPr>
        <w:t xml:space="preserve"> shows the </w:t>
      </w:r>
      <w:r w:rsidR="00BA5DD7" w:rsidRPr="00F23987">
        <w:rPr>
          <w:sz w:val="24"/>
          <w:szCs w:val="24"/>
        </w:rPr>
        <w:t xml:space="preserve">test </w:t>
      </w:r>
      <w:r w:rsidR="00A057AA" w:rsidRPr="00F23987">
        <w:rPr>
          <w:sz w:val="24"/>
          <w:szCs w:val="24"/>
        </w:rPr>
        <w:t xml:space="preserve">suite’s coverage report, as generated by Istanbul </w:t>
      </w:r>
      <w:r w:rsidR="00D72403" w:rsidRPr="00F23987">
        <w:rPr>
          <w:sz w:val="24"/>
          <w:szCs w:val="24"/>
        </w:rPr>
        <w:t>(</w:t>
      </w:r>
      <w:r w:rsidR="00A057AA" w:rsidRPr="00F23987">
        <w:rPr>
          <w:i/>
          <w:sz w:val="24"/>
          <w:szCs w:val="24"/>
        </w:rPr>
        <w:t>https://gotwarlost.github.io/istanbul/</w:t>
      </w:r>
      <w:r w:rsidR="00D72403" w:rsidRPr="00F23987">
        <w:rPr>
          <w:sz w:val="24"/>
          <w:szCs w:val="24"/>
        </w:rPr>
        <w:t>)</w:t>
      </w:r>
      <w:r w:rsidR="00A057AA" w:rsidRPr="00F23987">
        <w:rPr>
          <w:sz w:val="24"/>
          <w:szCs w:val="24"/>
        </w:rPr>
        <w:t>.</w:t>
      </w:r>
    </w:p>
    <w:p w14:paraId="2517DF45" w14:textId="6205E025" w:rsidR="00433DA6" w:rsidRPr="00F23987" w:rsidRDefault="003314BA" w:rsidP="009F7917">
      <w:pPr>
        <w:spacing w:before="240" w:after="240" w:line="480" w:lineRule="auto"/>
        <w:ind w:firstLine="720"/>
        <w:rPr>
          <w:sz w:val="24"/>
          <w:szCs w:val="24"/>
        </w:rPr>
      </w:pPr>
      <w:r w:rsidRPr="00A4086B">
        <w:rPr>
          <w:sz w:val="24"/>
          <w:szCs w:val="24"/>
        </w:rPr>
        <w:t xml:space="preserve">Error and warning messages have a three-part framework that informs the user what happened, the source of the problem, and possible solutions. </w:t>
      </w:r>
      <w:r w:rsidR="00EF0350">
        <w:rPr>
          <w:sz w:val="24"/>
          <w:szCs w:val="24"/>
        </w:rPr>
        <w:t>This structure follows the alert elements recommen</w:t>
      </w:r>
      <w:r w:rsidR="003E322C">
        <w:rPr>
          <w:sz w:val="24"/>
          <w:szCs w:val="24"/>
        </w:rPr>
        <w:t>ded by user interface guideline</w:t>
      </w:r>
      <w:r w:rsidR="00EF0350">
        <w:rPr>
          <w:sz w:val="24"/>
          <w:szCs w:val="24"/>
        </w:rPr>
        <w:t xml:space="preserve"> documents such as the O</w:t>
      </w:r>
      <w:r w:rsidR="0079508E">
        <w:rPr>
          <w:sz w:val="24"/>
          <w:szCs w:val="24"/>
        </w:rPr>
        <w:t xml:space="preserve">S X Human </w:t>
      </w:r>
      <w:r w:rsidR="0079508E" w:rsidRPr="00F23987">
        <w:rPr>
          <w:sz w:val="24"/>
          <w:szCs w:val="24"/>
        </w:rPr>
        <w:t>Interface Guidelines (</w:t>
      </w:r>
      <w:r w:rsidR="00EF0350" w:rsidRPr="00F23987">
        <w:rPr>
          <w:i/>
          <w:sz w:val="24"/>
          <w:szCs w:val="24"/>
        </w:rPr>
        <w:t>https://developer.apple.com/library/mac/documentation/UserExperience/Conceptual/OSXHIGuidelines/WindowAlerts.html</w:t>
      </w:r>
      <w:r w:rsidR="0079508E" w:rsidRPr="00F23987">
        <w:rPr>
          <w:sz w:val="24"/>
          <w:szCs w:val="24"/>
        </w:rPr>
        <w:t>)</w:t>
      </w:r>
      <w:r w:rsidR="00EF0350" w:rsidRPr="00F23987">
        <w:rPr>
          <w:sz w:val="24"/>
          <w:szCs w:val="24"/>
        </w:rPr>
        <w:t xml:space="preserve">. </w:t>
      </w:r>
      <w:r w:rsidRPr="00F23987">
        <w:rPr>
          <w:sz w:val="24"/>
          <w:szCs w:val="24"/>
        </w:rPr>
        <w:t>For example, GRNsight returns an error when the spreadsheet is formatted incorrectly or the maximum number of nodes or edges is exceeded.</w:t>
      </w:r>
    </w:p>
    <w:p w14:paraId="1FDD2572" w14:textId="77777777" w:rsidR="007052B5" w:rsidRPr="00F23987" w:rsidRDefault="007052B5" w:rsidP="007052B5">
      <w:pPr>
        <w:pStyle w:val="Heading2"/>
        <w:rPr>
          <w:rFonts w:ascii="Times New Roman" w:hAnsi="Times New Roman" w:cs="Times New Roman"/>
          <w:color w:val="000000" w:themeColor="text1"/>
        </w:rPr>
      </w:pPr>
      <w:r w:rsidRPr="00F23987">
        <w:rPr>
          <w:rFonts w:ascii="Times New Roman" w:hAnsi="Times New Roman" w:cs="Times New Roman"/>
          <w:color w:val="000000" w:themeColor="text1"/>
        </w:rPr>
        <w:t>Availability</w:t>
      </w:r>
    </w:p>
    <w:p w14:paraId="01F255EB" w14:textId="068DA01C" w:rsidR="007052B5" w:rsidRPr="00C754BD" w:rsidRDefault="007052B5" w:rsidP="009F7917">
      <w:pPr>
        <w:spacing w:before="240" w:after="240" w:line="480" w:lineRule="auto"/>
        <w:ind w:firstLine="720"/>
        <w:rPr>
          <w:sz w:val="24"/>
          <w:szCs w:val="24"/>
        </w:rPr>
      </w:pPr>
      <w:r w:rsidRPr="00F23987">
        <w:rPr>
          <w:sz w:val="24"/>
          <w:szCs w:val="24"/>
        </w:rPr>
        <w:t xml:space="preserve">GRNsight is available at </w:t>
      </w:r>
      <w:r w:rsidR="005B4A04" w:rsidRPr="00F23987">
        <w:rPr>
          <w:i/>
          <w:sz w:val="24"/>
          <w:szCs w:val="24"/>
        </w:rPr>
        <w:t>http://dondi.github.io/GRNsight/</w:t>
      </w:r>
      <w:r w:rsidRPr="00F23987">
        <w:rPr>
          <w:sz w:val="24"/>
          <w:szCs w:val="24"/>
        </w:rPr>
        <w:t>and is compatible with Google Chrome version 43.0.2357.65 or higher and Mozilla Firefox version 38.0.1 or higher on the</w:t>
      </w:r>
      <w:r w:rsidRPr="007052B5">
        <w:rPr>
          <w:sz w:val="24"/>
          <w:szCs w:val="24"/>
        </w:rPr>
        <w:t xml:space="preserve"> </w:t>
      </w:r>
      <w:r w:rsidRPr="00656478">
        <w:rPr>
          <w:sz w:val="24"/>
          <w:szCs w:val="24"/>
        </w:rPr>
        <w:t xml:space="preserve">Windows 7 and Mac OS X operating systems.  </w:t>
      </w:r>
      <w:r w:rsidR="00656478">
        <w:rPr>
          <w:sz w:val="24"/>
          <w:szCs w:val="24"/>
          <w:highlight w:val="yellow"/>
        </w:rPr>
        <w:t>The</w:t>
      </w:r>
      <w:r w:rsidR="00656478" w:rsidRPr="00656478">
        <w:rPr>
          <w:sz w:val="24"/>
          <w:szCs w:val="24"/>
          <w:highlight w:val="yellow"/>
        </w:rPr>
        <w:t xml:space="preserve"> web site is free and open to all users</w:t>
      </w:r>
      <w:r w:rsidR="00656478">
        <w:rPr>
          <w:sz w:val="24"/>
          <w:szCs w:val="24"/>
          <w:highlight w:val="yellow"/>
        </w:rPr>
        <w:t>,</w:t>
      </w:r>
      <w:r w:rsidR="00656478" w:rsidRPr="00656478">
        <w:rPr>
          <w:sz w:val="24"/>
          <w:szCs w:val="24"/>
          <w:highlight w:val="yellow"/>
        </w:rPr>
        <w:t xml:space="preserve"> and there is no login requirement.</w:t>
      </w:r>
      <w:r w:rsidR="00656478">
        <w:rPr>
          <w:sz w:val="24"/>
          <w:szCs w:val="24"/>
        </w:rPr>
        <w:t xml:space="preserve">  </w:t>
      </w:r>
      <w:r w:rsidRPr="00656478">
        <w:rPr>
          <w:sz w:val="24"/>
          <w:szCs w:val="24"/>
        </w:rPr>
        <w:t>Web site content is available under the Creative Commons Attribution Non-</w:t>
      </w:r>
      <w:r w:rsidRPr="00F23987">
        <w:rPr>
          <w:sz w:val="24"/>
          <w:szCs w:val="24"/>
        </w:rPr>
        <w:t>Commercial Share Alike 3.0 Unported License.  GRNsight code is available under the open source BSD license from our GitHub repository</w:t>
      </w:r>
      <w:r w:rsidR="005B4A04" w:rsidRPr="00F23987">
        <w:rPr>
          <w:sz w:val="24"/>
          <w:szCs w:val="24"/>
        </w:rPr>
        <w:t xml:space="preserve"> </w:t>
      </w:r>
      <w:r w:rsidR="005B4A04" w:rsidRPr="00F23987">
        <w:rPr>
          <w:i/>
          <w:sz w:val="24"/>
          <w:szCs w:val="24"/>
        </w:rPr>
        <w:lastRenderedPageBreak/>
        <w:t>https://github.com/dondi/GRNsight</w:t>
      </w:r>
      <w:r w:rsidRPr="00F23987">
        <w:rPr>
          <w:sz w:val="24"/>
          <w:szCs w:val="24"/>
        </w:rPr>
        <w:t>.</w:t>
      </w:r>
      <w:r w:rsidR="00C754BD" w:rsidRPr="00F23987">
        <w:rPr>
          <w:sz w:val="24"/>
          <w:szCs w:val="24"/>
        </w:rPr>
        <w:t xml:space="preserve">  </w:t>
      </w:r>
      <w:r w:rsidR="00C754BD" w:rsidRPr="00F23987">
        <w:rPr>
          <w:rFonts w:eastAsia="Times New Roman" w:cs="Times New Roman"/>
          <w:sz w:val="24"/>
          <w:szCs w:val="24"/>
        </w:rPr>
        <w:t>Every user’s submitted data are private and not viewable by anyone other than the user. Uploaded data reside as temporary files and are deleted from the GRNsight server during standard operating system file cleanup procedures.  A Google Analytics</w:t>
      </w:r>
      <w:r w:rsidR="00C754BD" w:rsidRPr="00C754BD">
        <w:rPr>
          <w:rFonts w:eastAsia="Times New Roman" w:cs="Times New Roman"/>
          <w:sz w:val="24"/>
          <w:szCs w:val="24"/>
        </w:rPr>
        <w:t xml:space="preserve"> page view counter was implemented on 18 September 2014, and a file upload counter was added on 13 April 2015. From these start dates and as of </w:t>
      </w:r>
      <w:r w:rsidR="001D6B0E" w:rsidRPr="00A2051B">
        <w:rPr>
          <w:rFonts w:eastAsia="Times New Roman" w:cs="Times New Roman"/>
          <w:sz w:val="24"/>
          <w:szCs w:val="24"/>
          <w:highlight w:val="yellow"/>
        </w:rPr>
        <w:t>14 May 2016</w:t>
      </w:r>
      <w:r w:rsidR="00C754BD" w:rsidRPr="00C754BD">
        <w:rPr>
          <w:rFonts w:eastAsia="Times New Roman" w:cs="Times New Roman"/>
          <w:sz w:val="24"/>
          <w:szCs w:val="24"/>
        </w:rPr>
        <w:t xml:space="preserve">, the GRNsight home page has been accessed </w:t>
      </w:r>
      <w:r w:rsidR="001D6B0E" w:rsidRPr="00A2051B">
        <w:rPr>
          <w:rFonts w:eastAsia="Times New Roman" w:cs="Times New Roman"/>
          <w:sz w:val="24"/>
          <w:szCs w:val="24"/>
          <w:highlight w:val="yellow"/>
        </w:rPr>
        <w:t>2019</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times, and </w:t>
      </w:r>
      <w:r w:rsidR="001D6B0E" w:rsidRPr="00A2051B">
        <w:rPr>
          <w:rFonts w:eastAsia="Times New Roman" w:cs="Times New Roman"/>
          <w:sz w:val="24"/>
          <w:szCs w:val="24"/>
          <w:highlight w:val="yellow"/>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have been uploaded and viewed with GRNsight. Of these </w:t>
      </w:r>
      <w:r w:rsidR="001D6B0E" w:rsidRPr="00A2051B">
        <w:rPr>
          <w:rFonts w:eastAsia="Times New Roman" w:cs="Times New Roman"/>
          <w:sz w:val="24"/>
          <w:szCs w:val="24"/>
          <w:highlight w:val="yellow"/>
        </w:rPr>
        <w:t>1530</w:t>
      </w:r>
      <w:r w:rsidR="001D6B0E" w:rsidRPr="00C754BD">
        <w:rPr>
          <w:rFonts w:eastAsia="Times New Roman" w:cs="Times New Roman"/>
          <w:sz w:val="24"/>
          <w:szCs w:val="24"/>
        </w:rPr>
        <w:t xml:space="preserve"> </w:t>
      </w:r>
      <w:r w:rsidR="00C754BD" w:rsidRPr="00C754BD">
        <w:rPr>
          <w:rFonts w:eastAsia="Times New Roman" w:cs="Times New Roman"/>
          <w:sz w:val="24"/>
          <w:szCs w:val="24"/>
        </w:rPr>
        <w:t xml:space="preserve">files, </w:t>
      </w:r>
      <w:r w:rsidR="00C754BD">
        <w:rPr>
          <w:rFonts w:eastAsia="Times New Roman" w:cs="Times New Roman"/>
          <w:sz w:val="24"/>
          <w:szCs w:val="24"/>
        </w:rPr>
        <w:t xml:space="preserve">an </w:t>
      </w:r>
      <w:r w:rsidR="00691545">
        <w:rPr>
          <w:rFonts w:eastAsia="Times New Roman" w:cs="Times New Roman"/>
          <w:sz w:val="24"/>
          <w:szCs w:val="24"/>
        </w:rPr>
        <w:t>estimated</w:t>
      </w:r>
      <w:r w:rsidR="00C754BD">
        <w:rPr>
          <w:rFonts w:eastAsia="Times New Roman" w:cs="Times New Roman"/>
          <w:sz w:val="24"/>
          <w:szCs w:val="24"/>
        </w:rPr>
        <w:t xml:space="preserve"> </w:t>
      </w:r>
      <w:r w:rsidR="00A94E8A" w:rsidRPr="00A2051B">
        <w:rPr>
          <w:rFonts w:eastAsia="Times New Roman" w:cs="Times New Roman"/>
          <w:sz w:val="24"/>
          <w:szCs w:val="24"/>
          <w:highlight w:val="yellow"/>
        </w:rPr>
        <w:t>65</w:t>
      </w:r>
      <w:r w:rsidR="00A94E8A" w:rsidRPr="00C754BD">
        <w:rPr>
          <w:rFonts w:eastAsia="Times New Roman" w:cs="Times New Roman"/>
          <w:sz w:val="24"/>
          <w:szCs w:val="24"/>
        </w:rPr>
        <w:t xml:space="preserve"> </w:t>
      </w:r>
      <w:r w:rsidR="00C754BD" w:rsidRPr="00C754BD">
        <w:rPr>
          <w:rFonts w:eastAsia="Times New Roman" w:cs="Times New Roman"/>
          <w:sz w:val="24"/>
          <w:szCs w:val="24"/>
        </w:rPr>
        <w:t>were uploaded by users outside of our group.</w:t>
      </w:r>
    </w:p>
    <w:p w14:paraId="48D6C122" w14:textId="77777777" w:rsidR="00A4086B" w:rsidRPr="000155BF" w:rsidRDefault="00A4086B" w:rsidP="00124711">
      <w:pPr>
        <w:pStyle w:val="Heading1"/>
        <w:spacing w:after="240" w:line="480" w:lineRule="auto"/>
        <w:rPr>
          <w:rFonts w:ascii="Times New Roman" w:hAnsi="Times New Roman" w:cs="Times New Roman"/>
          <w:color w:val="000000" w:themeColor="text1"/>
        </w:rPr>
      </w:pPr>
      <w:r w:rsidRPr="000155BF">
        <w:rPr>
          <w:rFonts w:ascii="Times New Roman" w:hAnsi="Times New Roman" w:cs="Times New Roman"/>
          <w:color w:val="000000" w:themeColor="text1"/>
        </w:rPr>
        <w:t>Results</w:t>
      </w:r>
      <w:r w:rsidR="000155BF" w:rsidRPr="000155BF">
        <w:rPr>
          <w:rFonts w:ascii="Times New Roman" w:hAnsi="Times New Roman" w:cs="Times New Roman"/>
          <w:color w:val="000000" w:themeColor="text1"/>
        </w:rPr>
        <w:t xml:space="preserve"> and Discussion</w:t>
      </w:r>
    </w:p>
    <w:p w14:paraId="71BC07FF" w14:textId="71F10B5F" w:rsidR="0045765A" w:rsidRDefault="0045765A" w:rsidP="009F7917">
      <w:pPr>
        <w:spacing w:before="240" w:after="240" w:line="480" w:lineRule="auto"/>
        <w:ind w:firstLine="720"/>
        <w:rPr>
          <w:sz w:val="24"/>
          <w:szCs w:val="24"/>
        </w:rPr>
      </w:pPr>
      <w:r>
        <w:rPr>
          <w:sz w:val="24"/>
          <w:szCs w:val="24"/>
        </w:rPr>
        <w:t xml:space="preserve">We have successfully implemented GRNsight, a web application and service for visualizing </w:t>
      </w:r>
      <w:r w:rsidR="00477724">
        <w:rPr>
          <w:sz w:val="24"/>
          <w:szCs w:val="24"/>
        </w:rPr>
        <w:t xml:space="preserve">small- to medium-scale </w:t>
      </w:r>
      <w:r>
        <w:rPr>
          <w:sz w:val="24"/>
          <w:szCs w:val="24"/>
        </w:rPr>
        <w:t>gene regulatory networks, fulfilling our four requirements:</w:t>
      </w:r>
    </w:p>
    <w:p w14:paraId="6C69EFD3" w14:textId="42F22EE9" w:rsidR="00D03803" w:rsidRDefault="00D03803" w:rsidP="00D03803">
      <w:pPr>
        <w:pStyle w:val="ListParagraph"/>
        <w:numPr>
          <w:ilvl w:val="0"/>
          <w:numId w:val="2"/>
        </w:numPr>
        <w:spacing w:before="240" w:after="240" w:line="480" w:lineRule="auto"/>
        <w:rPr>
          <w:sz w:val="24"/>
          <w:szCs w:val="24"/>
        </w:rPr>
      </w:pPr>
      <w:r>
        <w:rPr>
          <w:sz w:val="24"/>
          <w:szCs w:val="24"/>
        </w:rPr>
        <w:t xml:space="preserve">It exists as a web application without the need to download and install specialized </w:t>
      </w:r>
      <w:r w:rsidR="00691545">
        <w:rPr>
          <w:sz w:val="24"/>
          <w:szCs w:val="24"/>
        </w:rPr>
        <w:t>software</w:t>
      </w:r>
      <w:r>
        <w:rPr>
          <w:sz w:val="24"/>
          <w:szCs w:val="24"/>
        </w:rPr>
        <w:t>;</w:t>
      </w:r>
    </w:p>
    <w:p w14:paraId="558BBFE4" w14:textId="6F5519EE" w:rsidR="0045765A"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ccept</w:t>
      </w:r>
      <w:r>
        <w:rPr>
          <w:sz w:val="24"/>
          <w:szCs w:val="24"/>
        </w:rPr>
        <w:t>s</w:t>
      </w:r>
      <w:r w:rsidR="0045765A">
        <w:rPr>
          <w:sz w:val="24"/>
          <w:szCs w:val="24"/>
        </w:rPr>
        <w:t xml:space="preserve"> an input file in Microsoft Excel format</w:t>
      </w:r>
      <w:r w:rsidR="00D03803">
        <w:rPr>
          <w:sz w:val="24"/>
          <w:szCs w:val="24"/>
        </w:rPr>
        <w:t xml:space="preserve"> (.xlsx)</w:t>
      </w:r>
      <w:r w:rsidR="0045765A">
        <w:rPr>
          <w:sz w:val="24"/>
          <w:szCs w:val="24"/>
        </w:rPr>
        <w:t>;</w:t>
      </w:r>
    </w:p>
    <w:p w14:paraId="6D4D6A36" w14:textId="41CF9E7B" w:rsidR="0045765A" w:rsidRDefault="00460421" w:rsidP="0045765A">
      <w:pPr>
        <w:pStyle w:val="ListParagraph"/>
        <w:numPr>
          <w:ilvl w:val="0"/>
          <w:numId w:val="2"/>
        </w:numPr>
        <w:spacing w:before="240" w:after="240" w:line="480" w:lineRule="auto"/>
        <w:rPr>
          <w:sz w:val="24"/>
          <w:szCs w:val="24"/>
        </w:rPr>
      </w:pPr>
      <w:r>
        <w:rPr>
          <w:sz w:val="24"/>
          <w:szCs w:val="24"/>
        </w:rPr>
        <w:t>It r</w:t>
      </w:r>
      <w:r w:rsidR="0045765A">
        <w:rPr>
          <w:sz w:val="24"/>
          <w:szCs w:val="24"/>
        </w:rPr>
        <w:t>ead</w:t>
      </w:r>
      <w:r>
        <w:rPr>
          <w:sz w:val="24"/>
          <w:szCs w:val="24"/>
        </w:rPr>
        <w:t>s</w:t>
      </w:r>
      <w:r w:rsidR="0045765A">
        <w:rPr>
          <w:sz w:val="24"/>
          <w:szCs w:val="24"/>
        </w:rPr>
        <w:t xml:space="preserve"> a weighted or unweighted adjacency matrix where </w:t>
      </w:r>
      <w:r w:rsidR="002F20C2">
        <w:rPr>
          <w:sz w:val="24"/>
          <w:szCs w:val="24"/>
        </w:rPr>
        <w:t xml:space="preserve">the regulatory transcription factors are in columns and the target genes </w:t>
      </w:r>
      <w:r w:rsidR="00C11D95">
        <w:rPr>
          <w:sz w:val="24"/>
          <w:szCs w:val="24"/>
        </w:rPr>
        <w:t xml:space="preserve">are </w:t>
      </w:r>
      <w:r w:rsidR="002F20C2">
        <w:rPr>
          <w:sz w:val="24"/>
          <w:szCs w:val="24"/>
        </w:rPr>
        <w:t>in rows</w:t>
      </w:r>
      <w:r w:rsidR="00C11D95">
        <w:rPr>
          <w:sz w:val="24"/>
          <w:szCs w:val="24"/>
        </w:rPr>
        <w:t>;</w:t>
      </w:r>
    </w:p>
    <w:p w14:paraId="2213416C" w14:textId="5CCEB211" w:rsidR="0045765A" w:rsidRPr="004A56ED" w:rsidRDefault="00460421" w:rsidP="0045765A">
      <w:pPr>
        <w:pStyle w:val="ListParagraph"/>
        <w:numPr>
          <w:ilvl w:val="0"/>
          <w:numId w:val="2"/>
        </w:numPr>
        <w:spacing w:before="240" w:after="240" w:line="480" w:lineRule="auto"/>
        <w:rPr>
          <w:sz w:val="24"/>
          <w:szCs w:val="24"/>
        </w:rPr>
      </w:pPr>
      <w:r>
        <w:rPr>
          <w:sz w:val="24"/>
          <w:szCs w:val="24"/>
        </w:rPr>
        <w:t>It a</w:t>
      </w:r>
      <w:r w:rsidR="0045765A">
        <w:rPr>
          <w:sz w:val="24"/>
          <w:szCs w:val="24"/>
        </w:rPr>
        <w:t>utomatically lay</w:t>
      </w:r>
      <w:r w:rsidR="00B35BA6">
        <w:rPr>
          <w:sz w:val="24"/>
          <w:szCs w:val="24"/>
        </w:rPr>
        <w:t>s</w:t>
      </w:r>
      <w:r w:rsidR="0045765A">
        <w:rPr>
          <w:sz w:val="24"/>
          <w:szCs w:val="24"/>
        </w:rPr>
        <w:t xml:space="preserve"> out and display</w:t>
      </w:r>
      <w:r w:rsidR="00B35BA6">
        <w:rPr>
          <w:sz w:val="24"/>
          <w:szCs w:val="24"/>
        </w:rPr>
        <w:t>s</w:t>
      </w:r>
      <w:r w:rsidR="0045765A">
        <w:rPr>
          <w:sz w:val="24"/>
          <w:szCs w:val="24"/>
        </w:rPr>
        <w:t xml:space="preserve"> unweighted and weighted network graphs in a way that is </w:t>
      </w:r>
      <w:r w:rsidR="00C11D95">
        <w:rPr>
          <w:sz w:val="24"/>
          <w:szCs w:val="24"/>
        </w:rPr>
        <w:t>familiar</w:t>
      </w:r>
      <w:r w:rsidR="0045765A">
        <w:rPr>
          <w:sz w:val="24"/>
          <w:szCs w:val="24"/>
        </w:rPr>
        <w:t xml:space="preserve"> to biologists.</w:t>
      </w:r>
    </w:p>
    <w:p w14:paraId="2D7A9F9B" w14:textId="4BFA008C" w:rsidR="008B048B" w:rsidRPr="00F23987" w:rsidRDefault="008B048B" w:rsidP="008B048B">
      <w:pPr>
        <w:pStyle w:val="Heading2"/>
        <w:rPr>
          <w:rFonts w:ascii="Times New Roman" w:hAnsi="Times New Roman" w:cs="Times New Roman"/>
          <w:color w:val="auto"/>
        </w:rPr>
      </w:pPr>
      <w:r w:rsidRPr="00F23987">
        <w:rPr>
          <w:rFonts w:ascii="Times New Roman" w:hAnsi="Times New Roman" w:cs="Times New Roman"/>
          <w:color w:val="auto"/>
        </w:rPr>
        <w:t>GRNsight Facilitates Interpretation of GRN Model Results</w:t>
      </w:r>
    </w:p>
    <w:p w14:paraId="57C180D5" w14:textId="26DE9200" w:rsidR="009C28A8" w:rsidRPr="00F23987" w:rsidRDefault="009F7917" w:rsidP="009F7917">
      <w:pPr>
        <w:spacing w:before="240" w:after="240" w:line="480" w:lineRule="auto"/>
        <w:ind w:firstLine="720"/>
        <w:rPr>
          <w:sz w:val="24"/>
          <w:szCs w:val="24"/>
        </w:rPr>
      </w:pPr>
      <w:r w:rsidRPr="00F23987">
        <w:rPr>
          <w:sz w:val="24"/>
          <w:szCs w:val="24"/>
        </w:rPr>
        <w:t xml:space="preserve">GRNsight facilitates the biological interpretation of unweighted and weighted gene regulatory network graphs.  </w:t>
      </w:r>
      <w:r w:rsidR="005778AC" w:rsidRPr="00F23987">
        <w:rPr>
          <w:sz w:val="24"/>
          <w:szCs w:val="24"/>
        </w:rPr>
        <w:t>O</w:t>
      </w:r>
      <w:r w:rsidRPr="00F23987">
        <w:rPr>
          <w:sz w:val="24"/>
          <w:szCs w:val="24"/>
        </w:rPr>
        <w:t xml:space="preserve">ur discussion </w:t>
      </w:r>
      <w:r w:rsidR="005778AC" w:rsidRPr="00F23987">
        <w:rPr>
          <w:sz w:val="24"/>
          <w:szCs w:val="24"/>
        </w:rPr>
        <w:t xml:space="preserve">focuses </w:t>
      </w:r>
      <w:r w:rsidRPr="00F23987">
        <w:rPr>
          <w:sz w:val="24"/>
          <w:szCs w:val="24"/>
        </w:rPr>
        <w:t xml:space="preserve">on two of the demonstration files provided in the user interface, </w:t>
      </w:r>
      <w:r w:rsidR="009C28A8" w:rsidRPr="00F23987">
        <w:rPr>
          <w:sz w:val="24"/>
          <w:szCs w:val="24"/>
        </w:rPr>
        <w:t xml:space="preserve">Demo #3: Unweighted GRN (21 genes, 31 edges) and Demo #4: Weighted </w:t>
      </w:r>
      <w:r w:rsidR="009C28A8" w:rsidRPr="00F23987">
        <w:rPr>
          <w:sz w:val="24"/>
          <w:szCs w:val="24"/>
        </w:rPr>
        <w:lastRenderedPageBreak/>
        <w:t xml:space="preserve">GRN (21 genes, 31 edges, Schade et al. 2004 data). These two files describe gene regulatory networks from budding yeast, </w:t>
      </w:r>
      <w:r w:rsidR="009C28A8" w:rsidRPr="00F23987">
        <w:rPr>
          <w:i/>
          <w:sz w:val="24"/>
          <w:szCs w:val="24"/>
        </w:rPr>
        <w:t>Saccharomyces cerevisiae</w:t>
      </w:r>
      <w:r w:rsidR="008B048B" w:rsidRPr="00F23987">
        <w:rPr>
          <w:sz w:val="24"/>
          <w:szCs w:val="24"/>
        </w:rPr>
        <w:t>,</w:t>
      </w:r>
      <w:r w:rsidR="009C28A8" w:rsidRPr="00F23987">
        <w:rPr>
          <w:sz w:val="24"/>
          <w:szCs w:val="24"/>
        </w:rPr>
        <w:t xml:space="preserve"> correspond to supplementary data published </w:t>
      </w:r>
      <w:r w:rsidRPr="00F23987">
        <w:rPr>
          <w:sz w:val="24"/>
          <w:szCs w:val="24"/>
        </w:rPr>
        <w:t>by Dahlquist et al. (2015)</w:t>
      </w:r>
      <w:r w:rsidR="009C28A8" w:rsidRPr="00F23987">
        <w:rPr>
          <w:sz w:val="24"/>
          <w:szCs w:val="24"/>
        </w:rPr>
        <w:t>, and when displayed by GRNsight, represent interactive versions of Figures 1 and 8 of that paper</w:t>
      </w:r>
      <w:r w:rsidR="00B3576A" w:rsidRPr="00F23987">
        <w:rPr>
          <w:sz w:val="24"/>
          <w:szCs w:val="24"/>
        </w:rPr>
        <w:t>,</w:t>
      </w:r>
      <w:r w:rsidR="009C28A8" w:rsidRPr="00F23987">
        <w:rPr>
          <w:sz w:val="24"/>
          <w:szCs w:val="24"/>
        </w:rPr>
        <w:t xml:space="preserve"> respectively.</w:t>
      </w:r>
    </w:p>
    <w:p w14:paraId="357858DA" w14:textId="3A454E05" w:rsidR="009C28A8" w:rsidRPr="00F23987" w:rsidRDefault="00D14CEA" w:rsidP="00D757C7">
      <w:pPr>
        <w:spacing w:before="240" w:after="240" w:line="480" w:lineRule="auto"/>
        <w:ind w:firstLine="720"/>
        <w:rPr>
          <w:sz w:val="24"/>
          <w:szCs w:val="24"/>
        </w:rPr>
      </w:pPr>
      <w:r w:rsidRPr="00F23987">
        <w:rPr>
          <w:sz w:val="24"/>
          <w:szCs w:val="24"/>
        </w:rPr>
        <w:t xml:space="preserve">Figure </w:t>
      </w:r>
      <w:r w:rsidR="005778AC" w:rsidRPr="00F23987">
        <w:rPr>
          <w:sz w:val="24"/>
          <w:szCs w:val="24"/>
        </w:rPr>
        <w:t>5</w:t>
      </w:r>
      <w:r w:rsidRPr="00F23987">
        <w:rPr>
          <w:sz w:val="24"/>
          <w:szCs w:val="24"/>
        </w:rPr>
        <w:t xml:space="preserve"> gives</w:t>
      </w:r>
      <w:r w:rsidR="009C28A8" w:rsidRPr="00F23987">
        <w:rPr>
          <w:sz w:val="24"/>
          <w:szCs w:val="24"/>
        </w:rPr>
        <w:t xml:space="preserve"> a side-by-side view of the same adjacency matrices laid out by GRNsight and by hand. </w:t>
      </w:r>
      <w:r w:rsidR="008E1D7E" w:rsidRPr="00F23987">
        <w:rPr>
          <w:sz w:val="24"/>
          <w:szCs w:val="24"/>
        </w:rPr>
        <w:t>Fig</w:t>
      </w:r>
      <w:r w:rsidR="00BB0155" w:rsidRPr="00F23987">
        <w:rPr>
          <w:sz w:val="24"/>
          <w:szCs w:val="24"/>
        </w:rPr>
        <w:t>ures</w:t>
      </w:r>
      <w:r w:rsidR="008E1D7E" w:rsidRPr="00F23987">
        <w:rPr>
          <w:sz w:val="24"/>
          <w:szCs w:val="24"/>
        </w:rPr>
        <w:t xml:space="preserve"> 5A, 5B, and 5C</w:t>
      </w:r>
      <w:r w:rsidR="009C28A8" w:rsidRPr="00F23987">
        <w:rPr>
          <w:sz w:val="24"/>
          <w:szCs w:val="24"/>
        </w:rPr>
        <w:t xml:space="preserve"> are derived from Demo #3: Unweighted GRN (21 genes, 31 edges), and </w:t>
      </w:r>
      <w:r w:rsidR="008E1D7E" w:rsidRPr="00F23987">
        <w:rPr>
          <w:sz w:val="24"/>
          <w:szCs w:val="24"/>
        </w:rPr>
        <w:t>Fig</w:t>
      </w:r>
      <w:r w:rsidR="00BB0155" w:rsidRPr="00F23987">
        <w:rPr>
          <w:sz w:val="24"/>
          <w:szCs w:val="24"/>
        </w:rPr>
        <w:t>ures</w:t>
      </w:r>
      <w:r w:rsidR="008E1D7E" w:rsidRPr="00F23987">
        <w:rPr>
          <w:sz w:val="24"/>
          <w:szCs w:val="24"/>
        </w:rPr>
        <w:t xml:space="preserve"> 5D, 5E, and 5F </w:t>
      </w:r>
      <w:r w:rsidR="009C28A8" w:rsidRPr="00F23987">
        <w:rPr>
          <w:sz w:val="24"/>
          <w:szCs w:val="24"/>
        </w:rPr>
        <w:t xml:space="preserve">are derived from Demo #4: Weighted GRN (21 genes, 31 edges, Schade et al. 2004 data). </w:t>
      </w:r>
      <w:r w:rsidR="008E1D7E" w:rsidRPr="00F23987">
        <w:rPr>
          <w:sz w:val="24"/>
          <w:szCs w:val="24"/>
        </w:rPr>
        <w:t xml:space="preserve">Figures 5A and 5D show </w:t>
      </w:r>
      <w:r w:rsidR="009C28A8" w:rsidRPr="00F23987">
        <w:rPr>
          <w:sz w:val="24"/>
          <w:szCs w:val="24"/>
        </w:rPr>
        <w:t>example</w:t>
      </w:r>
      <w:r w:rsidR="008E1D7E" w:rsidRPr="00F23987">
        <w:rPr>
          <w:sz w:val="24"/>
          <w:szCs w:val="24"/>
        </w:rPr>
        <w:t>s</w:t>
      </w:r>
      <w:r w:rsidR="009C28A8" w:rsidRPr="00F23987">
        <w:rPr>
          <w:sz w:val="24"/>
          <w:szCs w:val="24"/>
        </w:rPr>
        <w:t xml:space="preserve"> of the automatic layout performed by GRNsight. </w:t>
      </w:r>
      <w:r w:rsidR="008E1D7E" w:rsidRPr="00F23987">
        <w:rPr>
          <w:sz w:val="24"/>
          <w:szCs w:val="24"/>
        </w:rPr>
        <w:t>Figures 5C and 5F show the same adjacency matrices</w:t>
      </w:r>
      <w:r w:rsidR="009C28A8" w:rsidRPr="00F23987">
        <w:rPr>
          <w:sz w:val="24"/>
          <w:szCs w:val="24"/>
        </w:rPr>
        <w:t xml:space="preserve"> laid out by hand in Adobe Illu</w:t>
      </w:r>
      <w:r w:rsidR="005778AC" w:rsidRPr="00F23987">
        <w:rPr>
          <w:sz w:val="24"/>
          <w:szCs w:val="24"/>
        </w:rPr>
        <w:t>strator, corresponding to Fig</w:t>
      </w:r>
      <w:r w:rsidR="00D81B40" w:rsidRPr="00F23987">
        <w:rPr>
          <w:sz w:val="24"/>
          <w:szCs w:val="24"/>
        </w:rPr>
        <w:t>ure 1 and Figure</w:t>
      </w:r>
      <w:r w:rsidR="009C28A8" w:rsidRPr="00F23987">
        <w:rPr>
          <w:sz w:val="24"/>
          <w:szCs w:val="24"/>
        </w:rPr>
        <w:t xml:space="preserve"> 8 of Dahlquist et al. (2015)</w:t>
      </w:r>
      <w:r w:rsidR="008E1D7E" w:rsidRPr="00F23987">
        <w:rPr>
          <w:sz w:val="24"/>
          <w:szCs w:val="24"/>
        </w:rPr>
        <w:t>, respectively</w:t>
      </w:r>
      <w:r w:rsidR="009C28A8" w:rsidRPr="00F23987">
        <w:rPr>
          <w:sz w:val="24"/>
          <w:szCs w:val="24"/>
        </w:rPr>
        <w:t xml:space="preserve">. </w:t>
      </w:r>
      <w:r w:rsidR="00071C7D" w:rsidRPr="00F23987">
        <w:rPr>
          <w:sz w:val="24"/>
          <w:szCs w:val="24"/>
        </w:rPr>
        <w:t>Figures 5B and 5E</w:t>
      </w:r>
      <w:r w:rsidR="009C28A8" w:rsidRPr="00F23987">
        <w:rPr>
          <w:sz w:val="24"/>
          <w:szCs w:val="24"/>
        </w:rPr>
        <w:t xml:space="preserve"> started with the automatic layout from GRNsight and then were manually manipulated from within GRNsight to lay them out similarly to </w:t>
      </w:r>
      <w:r w:rsidR="00071C7D" w:rsidRPr="00F23987">
        <w:rPr>
          <w:sz w:val="24"/>
          <w:szCs w:val="24"/>
        </w:rPr>
        <w:t>Figures 5C and 5F, respectively</w:t>
      </w:r>
      <w:r w:rsidR="009C28A8" w:rsidRPr="00F23987">
        <w:rPr>
          <w:sz w:val="24"/>
          <w:szCs w:val="24"/>
        </w:rPr>
        <w:t>. The use of GRNsight represents a substantial time savings compared to creating the same figure</w:t>
      </w:r>
      <w:r w:rsidRPr="00F23987">
        <w:rPr>
          <w:sz w:val="24"/>
          <w:szCs w:val="24"/>
        </w:rPr>
        <w:t>s</w:t>
      </w:r>
      <w:r w:rsidR="001A3451" w:rsidRPr="00F23987">
        <w:rPr>
          <w:sz w:val="24"/>
          <w:szCs w:val="24"/>
        </w:rPr>
        <w:t xml:space="preserve"> entirely by hand and allows the user to </w:t>
      </w:r>
      <w:r w:rsidR="00AC583B" w:rsidRPr="00F23987">
        <w:rPr>
          <w:sz w:val="24"/>
          <w:szCs w:val="24"/>
        </w:rPr>
        <w:t>try multiple arrangements of the nodes quickly and easily.</w:t>
      </w:r>
      <w:r w:rsidR="009C28A8" w:rsidRPr="00F23987">
        <w:rPr>
          <w:sz w:val="24"/>
          <w:szCs w:val="24"/>
        </w:rPr>
        <w:t xml:space="preserve"> </w:t>
      </w:r>
      <w:r w:rsidR="0079551D" w:rsidRPr="00F23987">
        <w:rPr>
          <w:sz w:val="24"/>
          <w:szCs w:val="24"/>
        </w:rPr>
        <w:t xml:space="preserve">Note that this type of “by </w:t>
      </w:r>
      <w:r w:rsidR="00F25979" w:rsidRPr="00F23987">
        <w:rPr>
          <w:sz w:val="24"/>
          <w:szCs w:val="24"/>
        </w:rPr>
        <w:t>hand” manipulation</w:t>
      </w:r>
      <w:r w:rsidR="0079551D" w:rsidRPr="00F23987">
        <w:rPr>
          <w:sz w:val="24"/>
          <w:szCs w:val="24"/>
        </w:rPr>
        <w:t xml:space="preserve"> of graphs is most useful for small- to medium-scale networks, the kind that GRNsight is designed to display, and would not be appropriate for large networks.</w:t>
      </w:r>
    </w:p>
    <w:p w14:paraId="3478EE6A" w14:textId="794886E9" w:rsidR="00655BF8" w:rsidRPr="00F23987" w:rsidRDefault="00655BF8" w:rsidP="00547DC2">
      <w:pPr>
        <w:spacing w:before="240" w:after="240" w:line="480" w:lineRule="auto"/>
        <w:ind w:firstLine="720"/>
        <w:rPr>
          <w:sz w:val="24"/>
          <w:szCs w:val="24"/>
        </w:rPr>
      </w:pPr>
      <w:r w:rsidRPr="00F23987">
        <w:rPr>
          <w:sz w:val="24"/>
          <w:szCs w:val="24"/>
        </w:rPr>
        <w:t>Viewing the unweighted network (</w:t>
      </w:r>
      <w:r w:rsidR="0040529B" w:rsidRPr="00F23987">
        <w:rPr>
          <w:sz w:val="24"/>
          <w:szCs w:val="24"/>
        </w:rPr>
        <w:t>Fig.</w:t>
      </w:r>
      <w:r w:rsidR="004B6852" w:rsidRPr="00F23987">
        <w:rPr>
          <w:sz w:val="24"/>
          <w:szCs w:val="24"/>
        </w:rPr>
        <w:t xml:space="preserve"> </w:t>
      </w:r>
      <w:r w:rsidR="002304F6" w:rsidRPr="00F23987">
        <w:rPr>
          <w:sz w:val="24"/>
          <w:szCs w:val="24"/>
        </w:rPr>
        <w:t>5</w:t>
      </w:r>
      <w:r w:rsidR="0040529B" w:rsidRPr="00F23987">
        <w:rPr>
          <w:sz w:val="24"/>
          <w:szCs w:val="24"/>
        </w:rPr>
        <w:t>A, B, C</w:t>
      </w:r>
      <w:r w:rsidRPr="00F23987">
        <w:rPr>
          <w:sz w:val="24"/>
          <w:szCs w:val="24"/>
        </w:rPr>
        <w:t>) allows one to make observations about the network structure</w:t>
      </w:r>
      <w:r w:rsidR="000028B1" w:rsidRPr="00F23987">
        <w:rPr>
          <w:sz w:val="24"/>
          <w:szCs w:val="24"/>
        </w:rPr>
        <w:t xml:space="preserve"> (Dahlquist et al., 2015)</w:t>
      </w:r>
      <w:r w:rsidRPr="00F23987">
        <w:rPr>
          <w:sz w:val="24"/>
          <w:szCs w:val="24"/>
        </w:rPr>
        <w:t xml:space="preserve">. For example, YAP6 has the highest in-degree, being regulated by six other transcription factors. RAP1 has </w:t>
      </w:r>
      <w:r w:rsidR="004B6852" w:rsidRPr="00F23987">
        <w:rPr>
          <w:sz w:val="24"/>
          <w:szCs w:val="24"/>
        </w:rPr>
        <w:t xml:space="preserve">the highest </w:t>
      </w:r>
      <w:r w:rsidRPr="00F23987">
        <w:rPr>
          <w:sz w:val="24"/>
          <w:szCs w:val="24"/>
        </w:rPr>
        <w:t>out-degree</w:t>
      </w:r>
      <w:r w:rsidR="009C16E4" w:rsidRPr="00F23987">
        <w:rPr>
          <w:sz w:val="24"/>
          <w:szCs w:val="24"/>
        </w:rPr>
        <w:t xml:space="preserve"> of</w:t>
      </w:r>
      <w:r w:rsidRPr="00F23987">
        <w:rPr>
          <w:sz w:val="24"/>
          <w:szCs w:val="24"/>
        </w:rPr>
        <w:t xml:space="preserve"> five, regulating four other transcription factors and itself. Four genes, AFT1, NRG1, RAP1, and YAP6, regulate themselves. Many of the transcription factors are involved in regulatory chains, </w:t>
      </w:r>
      <w:r w:rsidRPr="001572B2">
        <w:rPr>
          <w:sz w:val="24"/>
          <w:szCs w:val="24"/>
        </w:rPr>
        <w:t>with the longest including five nodes originating at SKN7</w:t>
      </w:r>
      <w:r w:rsidR="00DE2EE4" w:rsidRPr="001572B2">
        <w:rPr>
          <w:sz w:val="24"/>
          <w:szCs w:val="24"/>
        </w:rPr>
        <w:t xml:space="preserve"> or ACE2</w:t>
      </w:r>
      <w:r w:rsidRPr="001572B2">
        <w:rPr>
          <w:sz w:val="24"/>
          <w:szCs w:val="24"/>
        </w:rPr>
        <w:t>. There are several other 4-</w:t>
      </w:r>
      <w:r w:rsidRPr="00F23987">
        <w:rPr>
          <w:sz w:val="24"/>
          <w:szCs w:val="24"/>
        </w:rPr>
        <w:lastRenderedPageBreak/>
        <w:t xml:space="preserve">node chains that originate at CIN5, MAC1, PHD1, SKN7, and YAP1. Finally, there are two </w:t>
      </w:r>
      <w:r w:rsidR="001A3451" w:rsidRPr="00F23987">
        <w:rPr>
          <w:sz w:val="24"/>
          <w:szCs w:val="24"/>
        </w:rPr>
        <w:t xml:space="preserve">rather complex </w:t>
      </w:r>
      <w:r w:rsidRPr="00F23987">
        <w:rPr>
          <w:sz w:val="24"/>
          <w:szCs w:val="24"/>
        </w:rPr>
        <w:t xml:space="preserve">feedforward motifs involving CIN5, ROX1, and YAP6 </w:t>
      </w:r>
      <w:r w:rsidR="000028B1" w:rsidRPr="00F23987">
        <w:rPr>
          <w:sz w:val="24"/>
          <w:szCs w:val="24"/>
        </w:rPr>
        <w:t>and SKN7, YAP1, and ROX1</w:t>
      </w:r>
      <w:r w:rsidR="00AC583B" w:rsidRPr="00F23987">
        <w:rPr>
          <w:sz w:val="24"/>
          <w:szCs w:val="24"/>
        </w:rPr>
        <w:t xml:space="preserve"> (Dahlquist et al., 2015)</w:t>
      </w:r>
      <w:r w:rsidRPr="00F23987">
        <w:rPr>
          <w:sz w:val="24"/>
          <w:szCs w:val="24"/>
        </w:rPr>
        <w:t>.</w:t>
      </w:r>
    </w:p>
    <w:p w14:paraId="1E5F3592" w14:textId="667A197C" w:rsidR="004D235E" w:rsidRPr="00F23987" w:rsidRDefault="00655BF8" w:rsidP="004D235E">
      <w:pPr>
        <w:spacing w:before="240" w:after="240" w:line="480" w:lineRule="auto"/>
        <w:ind w:firstLine="720"/>
        <w:rPr>
          <w:sz w:val="24"/>
          <w:szCs w:val="24"/>
        </w:rPr>
      </w:pPr>
      <w:r w:rsidRPr="00F23987">
        <w:rPr>
          <w:sz w:val="24"/>
          <w:szCs w:val="24"/>
        </w:rPr>
        <w:t xml:space="preserve">The networks with colored edges </w:t>
      </w:r>
      <w:r w:rsidR="005B1612" w:rsidRPr="00F23987">
        <w:rPr>
          <w:sz w:val="24"/>
          <w:szCs w:val="24"/>
        </w:rPr>
        <w:t>(Fig.</w:t>
      </w:r>
      <w:r w:rsidR="002B60E3" w:rsidRPr="00F23987">
        <w:rPr>
          <w:sz w:val="24"/>
          <w:szCs w:val="24"/>
        </w:rPr>
        <w:t xml:space="preserve"> </w:t>
      </w:r>
      <w:r w:rsidR="002304F6" w:rsidRPr="00F23987">
        <w:rPr>
          <w:sz w:val="24"/>
          <w:szCs w:val="24"/>
        </w:rPr>
        <w:t>5</w:t>
      </w:r>
      <w:r w:rsidR="0040529B" w:rsidRPr="00F23987">
        <w:rPr>
          <w:sz w:val="24"/>
          <w:szCs w:val="24"/>
        </w:rPr>
        <w:t>D, E, F</w:t>
      </w:r>
      <w:r w:rsidR="002B60E3" w:rsidRPr="00F23987">
        <w:rPr>
          <w:sz w:val="24"/>
          <w:szCs w:val="24"/>
        </w:rPr>
        <w:t>)</w:t>
      </w:r>
      <w:r w:rsidRPr="00F23987">
        <w:rPr>
          <w:sz w:val="24"/>
          <w:szCs w:val="24"/>
        </w:rPr>
        <w:t xml:space="preserve"> display the results of a mathematical model, where the expression levels of the individual transcription factors were modeled using mass balance ordinary differential equations with a sigmoidal production function</w:t>
      </w:r>
      <w:r w:rsidR="008F5E91" w:rsidRPr="00F23987">
        <w:rPr>
          <w:sz w:val="24"/>
          <w:szCs w:val="24"/>
        </w:rPr>
        <w:t xml:space="preserve"> and linear degradation</w:t>
      </w:r>
      <w:r w:rsidR="000028B1" w:rsidRPr="00F23987">
        <w:rPr>
          <w:sz w:val="24"/>
          <w:szCs w:val="24"/>
        </w:rPr>
        <w:t xml:space="preserve"> (Dahlquist et al., 2015)</w:t>
      </w:r>
      <w:r w:rsidRPr="00F23987">
        <w:rPr>
          <w:sz w:val="24"/>
          <w:szCs w:val="24"/>
        </w:rPr>
        <w:t>.</w:t>
      </w:r>
      <w:r w:rsidR="002B60E3" w:rsidRPr="00F23987">
        <w:rPr>
          <w:sz w:val="24"/>
          <w:szCs w:val="24"/>
        </w:rPr>
        <w:t xml:space="preserve"> </w:t>
      </w:r>
      <w:r w:rsidRPr="00F23987">
        <w:rPr>
          <w:sz w:val="24"/>
          <w:szCs w:val="24"/>
        </w:rPr>
        <w:t xml:space="preserve"> Each equation in the model included a production rate, a degradation rate, weights that denote the magnitude and type of influence of the connected transcription factors (activation or repression), and a threshold of expression. The differential equation model was fit to published yeast cold shock microarray data from Schade et al. (2004) using a penalized nonlinear least squares approach.</w:t>
      </w:r>
      <w:r w:rsidR="002B60E3" w:rsidRPr="00F23987">
        <w:rPr>
          <w:sz w:val="24"/>
          <w:szCs w:val="24"/>
        </w:rPr>
        <w:t xml:space="preserve">  </w:t>
      </w:r>
      <w:r w:rsidR="008F5E91" w:rsidRPr="00F23987">
        <w:rPr>
          <w:sz w:val="24"/>
          <w:szCs w:val="24"/>
        </w:rPr>
        <w:t>The visualization produced by</w:t>
      </w:r>
      <w:r w:rsidRPr="00F23987">
        <w:rPr>
          <w:sz w:val="24"/>
          <w:szCs w:val="24"/>
        </w:rPr>
        <w:t xml:space="preserve"> GRNsight is displaying the results of the optimized weight parameters. </w:t>
      </w:r>
      <w:r w:rsidR="00AA4F78" w:rsidRPr="00F23987">
        <w:rPr>
          <w:sz w:val="24"/>
          <w:szCs w:val="24"/>
        </w:rPr>
        <w:t xml:space="preserve"> </w:t>
      </w:r>
      <w:r w:rsidRPr="00F23987">
        <w:rPr>
          <w:sz w:val="24"/>
          <w:szCs w:val="24"/>
        </w:rPr>
        <w:t xml:space="preserve">Positive weights &gt; 0 represent an activation relationship and are shown by </w:t>
      </w:r>
      <w:r w:rsidR="002304F6" w:rsidRPr="00F23987">
        <w:rPr>
          <w:sz w:val="24"/>
          <w:szCs w:val="24"/>
        </w:rPr>
        <w:t>pointed</w:t>
      </w:r>
      <w:r w:rsidRPr="00F23987">
        <w:rPr>
          <w:sz w:val="24"/>
          <w:szCs w:val="24"/>
        </w:rPr>
        <w:t xml:space="preserve"> arrowheads. </w:t>
      </w:r>
      <w:r w:rsidR="00AA4F78" w:rsidRPr="00F23987">
        <w:rPr>
          <w:sz w:val="24"/>
          <w:szCs w:val="24"/>
        </w:rPr>
        <w:t xml:space="preserve"> </w:t>
      </w:r>
      <w:r w:rsidRPr="00F23987">
        <w:rPr>
          <w:sz w:val="24"/>
          <w:szCs w:val="24"/>
        </w:rPr>
        <w:t xml:space="preserve">One example is that CIN5 activates the expression of MSN1. </w:t>
      </w:r>
      <w:r w:rsidR="00AA4F78" w:rsidRPr="00F23987">
        <w:rPr>
          <w:sz w:val="24"/>
          <w:szCs w:val="24"/>
        </w:rPr>
        <w:t xml:space="preserve"> </w:t>
      </w:r>
      <w:r w:rsidRPr="00F23987">
        <w:rPr>
          <w:sz w:val="24"/>
          <w:szCs w:val="24"/>
        </w:rPr>
        <w:t>Negative weights &lt; 0 represent a repression relationship and are shown by a blunt arrowhead. One example is that ABF1 represses the expression of MSN1.</w:t>
      </w:r>
      <w:r w:rsidR="00D15626" w:rsidRPr="00F23987">
        <w:rPr>
          <w:sz w:val="24"/>
          <w:szCs w:val="24"/>
        </w:rPr>
        <w:t xml:space="preserve">  </w:t>
      </w:r>
      <w:r w:rsidRPr="00F23987">
        <w:rPr>
          <w:sz w:val="24"/>
          <w:szCs w:val="24"/>
        </w:rPr>
        <w:t>The thicknesses of the edges also vary based on the magnitude of t</w:t>
      </w:r>
      <w:r w:rsidR="00D15626" w:rsidRPr="00F23987">
        <w:rPr>
          <w:sz w:val="24"/>
          <w:szCs w:val="24"/>
        </w:rPr>
        <w:t>he absolute value of the weight</w:t>
      </w:r>
      <w:r w:rsidR="008F5E91" w:rsidRPr="00F23987">
        <w:rPr>
          <w:sz w:val="24"/>
          <w:szCs w:val="24"/>
        </w:rPr>
        <w:t>,</w:t>
      </w:r>
      <w:r w:rsidR="00D15626" w:rsidRPr="00F23987">
        <w:rPr>
          <w:sz w:val="24"/>
          <w:szCs w:val="24"/>
        </w:rPr>
        <w:t xml:space="preserve"> with l</w:t>
      </w:r>
      <w:r w:rsidRPr="00F23987">
        <w:rPr>
          <w:sz w:val="24"/>
          <w:szCs w:val="24"/>
        </w:rPr>
        <w:t>arger magnitudes hav</w:t>
      </w:r>
      <w:r w:rsidR="00D15626" w:rsidRPr="00F23987">
        <w:rPr>
          <w:sz w:val="24"/>
          <w:szCs w:val="24"/>
        </w:rPr>
        <w:t>ing</w:t>
      </w:r>
      <w:r w:rsidRPr="00F23987">
        <w:rPr>
          <w:sz w:val="24"/>
          <w:szCs w:val="24"/>
        </w:rPr>
        <w:t xml:space="preserve"> thicker e</w:t>
      </w:r>
      <w:r w:rsidR="00D15626" w:rsidRPr="00F23987">
        <w:rPr>
          <w:sz w:val="24"/>
          <w:szCs w:val="24"/>
        </w:rPr>
        <w:t>dges and smaller magnitudes having</w:t>
      </w:r>
      <w:r w:rsidRPr="00F23987">
        <w:rPr>
          <w:sz w:val="24"/>
          <w:szCs w:val="24"/>
        </w:rPr>
        <w:t xml:space="preserve"> thinner </w:t>
      </w:r>
      <w:r w:rsidRPr="001572B2">
        <w:rPr>
          <w:sz w:val="24"/>
          <w:szCs w:val="24"/>
        </w:rPr>
        <w:t xml:space="preserve">edges. </w:t>
      </w:r>
      <w:r w:rsidR="00D15626" w:rsidRPr="001572B2">
        <w:rPr>
          <w:sz w:val="24"/>
          <w:szCs w:val="24"/>
        </w:rPr>
        <w:t>I</w:t>
      </w:r>
      <w:r w:rsidRPr="001572B2">
        <w:rPr>
          <w:sz w:val="24"/>
          <w:szCs w:val="24"/>
        </w:rPr>
        <w:t xml:space="preserve">n </w:t>
      </w:r>
      <w:r w:rsidR="00DD1CFC" w:rsidRPr="001572B2">
        <w:rPr>
          <w:sz w:val="24"/>
          <w:szCs w:val="24"/>
        </w:rPr>
        <w:t>Figures 5D, E, and F</w:t>
      </w:r>
      <w:r w:rsidRPr="001572B2">
        <w:rPr>
          <w:sz w:val="24"/>
          <w:szCs w:val="24"/>
        </w:rPr>
        <w:t xml:space="preserve">, the </w:t>
      </w:r>
      <w:r w:rsidR="006A6B4B" w:rsidRPr="001572B2">
        <w:rPr>
          <w:sz w:val="24"/>
          <w:szCs w:val="24"/>
        </w:rPr>
        <w:t>edge corresponding</w:t>
      </w:r>
      <w:r w:rsidRPr="001572B2">
        <w:rPr>
          <w:sz w:val="24"/>
          <w:szCs w:val="24"/>
        </w:rPr>
        <w:t xml:space="preserve"> to the repression of the expre</w:t>
      </w:r>
      <w:r w:rsidR="00A63725" w:rsidRPr="001572B2">
        <w:rPr>
          <w:sz w:val="24"/>
          <w:szCs w:val="24"/>
        </w:rPr>
        <w:t xml:space="preserve">ssion of MSN1 by ABF1 </w:t>
      </w:r>
      <w:r w:rsidR="006A6B4B" w:rsidRPr="001572B2">
        <w:rPr>
          <w:sz w:val="24"/>
          <w:szCs w:val="24"/>
        </w:rPr>
        <w:t xml:space="preserve">stands out as the thickest </w:t>
      </w:r>
      <w:r w:rsidR="00A63725" w:rsidRPr="001572B2">
        <w:rPr>
          <w:sz w:val="24"/>
          <w:szCs w:val="24"/>
        </w:rPr>
        <w:t xml:space="preserve">because the absolute value of its weight parameter </w:t>
      </w:r>
      <w:r w:rsidR="00120E50" w:rsidRPr="001572B2">
        <w:rPr>
          <w:sz w:val="24"/>
          <w:szCs w:val="24"/>
        </w:rPr>
        <w:t xml:space="preserve">(-2.97) </w:t>
      </w:r>
      <w:r w:rsidR="00A63725" w:rsidRPr="001572B2">
        <w:rPr>
          <w:sz w:val="24"/>
          <w:szCs w:val="24"/>
        </w:rPr>
        <w:t>has</w:t>
      </w:r>
      <w:r w:rsidR="00120E50" w:rsidRPr="001572B2">
        <w:rPr>
          <w:sz w:val="24"/>
          <w:szCs w:val="24"/>
        </w:rPr>
        <w:t xml:space="preserve"> the </w:t>
      </w:r>
      <w:r w:rsidR="006A6B4B" w:rsidRPr="001572B2">
        <w:rPr>
          <w:sz w:val="24"/>
          <w:szCs w:val="24"/>
        </w:rPr>
        <w:t>largest</w:t>
      </w:r>
      <w:r w:rsidR="00120E50" w:rsidRPr="001572B2">
        <w:rPr>
          <w:sz w:val="24"/>
          <w:szCs w:val="24"/>
        </w:rPr>
        <w:t xml:space="preserve"> magnitude</w:t>
      </w:r>
      <w:r w:rsidR="00A63725" w:rsidRPr="001572B2">
        <w:rPr>
          <w:sz w:val="24"/>
          <w:szCs w:val="24"/>
        </w:rPr>
        <w:t xml:space="preserve"> out of all the weights</w:t>
      </w:r>
      <w:r w:rsidR="00547DC2" w:rsidRPr="001572B2">
        <w:rPr>
          <w:sz w:val="24"/>
          <w:szCs w:val="24"/>
        </w:rPr>
        <w:t xml:space="preserve"> (Dahlquist et al., 2015)</w:t>
      </w:r>
      <w:r w:rsidRPr="001572B2">
        <w:rPr>
          <w:sz w:val="24"/>
          <w:szCs w:val="24"/>
        </w:rPr>
        <w:t>.</w:t>
      </w:r>
      <w:r w:rsidR="004D235E" w:rsidRPr="001572B2">
        <w:rPr>
          <w:sz w:val="24"/>
          <w:szCs w:val="24"/>
        </w:rPr>
        <w:t xml:space="preserve"> </w:t>
      </w:r>
      <w:r w:rsidR="006A6B4B" w:rsidRPr="001572B2">
        <w:rPr>
          <w:sz w:val="24"/>
          <w:szCs w:val="24"/>
        </w:rPr>
        <w:t xml:space="preserve"> It is noticeable that none of the edges that represent activation are as thick as the ABF1-to-MSN1 edge</w:t>
      </w:r>
      <w:r w:rsidR="006D03C1" w:rsidRPr="001572B2">
        <w:rPr>
          <w:sz w:val="24"/>
          <w:szCs w:val="24"/>
        </w:rPr>
        <w:t>; only RAP1-to-RPH1 and HAL9-to-MSN4 are close with weights of 1.50 and 1.43, respectively.</w:t>
      </w:r>
    </w:p>
    <w:p w14:paraId="34368B96" w14:textId="77777777" w:rsidR="00CA3636" w:rsidRDefault="00655BF8" w:rsidP="004D235E">
      <w:pPr>
        <w:spacing w:before="240" w:after="240" w:line="480" w:lineRule="auto"/>
        <w:ind w:firstLine="720"/>
        <w:rPr>
          <w:sz w:val="24"/>
          <w:szCs w:val="24"/>
        </w:rPr>
      </w:pPr>
      <w:r w:rsidRPr="00F23987">
        <w:rPr>
          <w:sz w:val="24"/>
          <w:szCs w:val="24"/>
        </w:rPr>
        <w:lastRenderedPageBreak/>
        <w:t>The color of the edge also imparts information about the regulatory relationship. Edges with positive normalized weight values from 0.05 to 1 are colored magenta (10 edges in this example); edges with negative normalized weight values from -0.05 to -1 are colored cyan (16 edges in this example). Edges with normalized weight values between -0.05 and 0.</w:t>
      </w:r>
      <w:r w:rsidR="004D235E" w:rsidRPr="00F23987">
        <w:rPr>
          <w:sz w:val="24"/>
          <w:szCs w:val="24"/>
        </w:rPr>
        <w:t>05 are colored grey to indicate</w:t>
      </w:r>
      <w:r w:rsidRPr="00F23987">
        <w:rPr>
          <w:sz w:val="24"/>
          <w:szCs w:val="24"/>
        </w:rPr>
        <w:t xml:space="preserve"> that their normalized magnitude is near zero and that they have a weak influence on the target gene (5 edges in this example).</w:t>
      </w:r>
      <w:r w:rsidR="004D235E" w:rsidRPr="00F23987">
        <w:rPr>
          <w:sz w:val="24"/>
          <w:szCs w:val="24"/>
        </w:rPr>
        <w:t xml:space="preserve">  The grey color de-emphasizes the weak relationships to the eye</w:t>
      </w:r>
      <w:r w:rsidR="000019FD" w:rsidRPr="00F23987">
        <w:rPr>
          <w:sz w:val="24"/>
          <w:szCs w:val="24"/>
        </w:rPr>
        <w:t>, thus emphasizing</w:t>
      </w:r>
      <w:r w:rsidR="004D235E" w:rsidRPr="00F23987">
        <w:rPr>
          <w:sz w:val="24"/>
          <w:szCs w:val="24"/>
        </w:rPr>
        <w:t xml:space="preserve"> the stronger colored relationships.</w:t>
      </w:r>
      <w:r w:rsidR="008D708E">
        <w:rPr>
          <w:sz w:val="24"/>
          <w:szCs w:val="24"/>
        </w:rPr>
        <w:t xml:space="preserve">  </w:t>
      </w:r>
    </w:p>
    <w:p w14:paraId="1C501746" w14:textId="481040FB" w:rsidR="00DE2EE4" w:rsidRDefault="00CA3636" w:rsidP="004D235E">
      <w:pPr>
        <w:spacing w:before="240" w:after="240" w:line="480" w:lineRule="auto"/>
        <w:ind w:firstLine="720"/>
        <w:rPr>
          <w:sz w:val="24"/>
          <w:szCs w:val="24"/>
        </w:rPr>
      </w:pPr>
      <w:r w:rsidRPr="001572B2">
        <w:rPr>
          <w:sz w:val="24"/>
          <w:szCs w:val="24"/>
        </w:rPr>
        <w:t xml:space="preserve">Because of this visualization of the weight parameters, one can make some interesting observations about the behavior of the network (Dahlquist et al., 2015). </w:t>
      </w:r>
      <w:r w:rsidR="008D708E" w:rsidRPr="001572B2">
        <w:rPr>
          <w:sz w:val="24"/>
          <w:szCs w:val="24"/>
        </w:rPr>
        <w:t>Taking the arrowhead type, thickness, and color into consideration, one can, by visual inspection, group edges by type and relative influence into four activation and four repression bins.  RAP1-to-RPH1, HAL9-to-MSN4, and NRG1 to itself have the strongest activation relationships, followed by CIN5-to-MSN1, followed by</w:t>
      </w:r>
      <w:r w:rsidR="000F3ED7" w:rsidRPr="001572B2">
        <w:rPr>
          <w:sz w:val="24"/>
          <w:szCs w:val="24"/>
        </w:rPr>
        <w:t xml:space="preserve"> NRG1-to-YAP6, MSN4-to-FHL1,</w:t>
      </w:r>
      <w:r w:rsidR="008D708E" w:rsidRPr="001572B2">
        <w:rPr>
          <w:sz w:val="24"/>
          <w:szCs w:val="24"/>
        </w:rPr>
        <w:t xml:space="preserve"> SKN7-to ROX1</w:t>
      </w:r>
      <w:r w:rsidR="000F3ED7" w:rsidRPr="001572B2">
        <w:rPr>
          <w:sz w:val="24"/>
          <w:szCs w:val="24"/>
        </w:rPr>
        <w:t xml:space="preserve"> and PHD1-to-MSN4</w:t>
      </w:r>
      <w:r w:rsidR="008D708E" w:rsidRPr="001572B2">
        <w:rPr>
          <w:sz w:val="24"/>
          <w:szCs w:val="24"/>
        </w:rPr>
        <w:t xml:space="preserve">, followed by ABF1-to-FHL1 as the weakest of the activation relationships.  The aforementioned ABF1-to-MSN1 edge has the strongest repression relationship, followed by ACE2-to-YAP1, RAP1-to-HSF1, CIN5-to-ROX1, AFT1 to itself, and RAP1 to itself, followed by </w:t>
      </w:r>
      <w:r w:rsidR="000F3ED7" w:rsidRPr="001572B2">
        <w:rPr>
          <w:sz w:val="24"/>
          <w:szCs w:val="24"/>
        </w:rPr>
        <w:t xml:space="preserve">ROX1-to-YAP6, </w:t>
      </w:r>
      <w:r w:rsidR="008D708E" w:rsidRPr="001572B2">
        <w:rPr>
          <w:sz w:val="24"/>
          <w:szCs w:val="24"/>
        </w:rPr>
        <w:t xml:space="preserve">PHD1-to-CUP9, CIN5-to-YAP6, </w:t>
      </w:r>
      <w:r w:rsidR="000F3ED7" w:rsidRPr="001572B2">
        <w:rPr>
          <w:sz w:val="24"/>
          <w:szCs w:val="24"/>
        </w:rPr>
        <w:t xml:space="preserve">YAP6-to-ROX1, YAP1-to-ROX1, </w:t>
      </w:r>
      <w:r w:rsidR="008D708E" w:rsidRPr="001572B2">
        <w:rPr>
          <w:sz w:val="24"/>
          <w:szCs w:val="24"/>
        </w:rPr>
        <w:t>SKN7-to-YAP1</w:t>
      </w:r>
      <w:r w:rsidR="000F3ED7" w:rsidRPr="001572B2">
        <w:rPr>
          <w:sz w:val="24"/>
          <w:szCs w:val="24"/>
        </w:rPr>
        <w:t>, RAP1-to-AFT1, and YAP6 to itself</w:t>
      </w:r>
      <w:r w:rsidR="008D708E" w:rsidRPr="001572B2">
        <w:rPr>
          <w:sz w:val="24"/>
          <w:szCs w:val="24"/>
        </w:rPr>
        <w:t>, followed by MAC1-to-CUP9 and SKN7-to-NRG1 as the weakest of the repression relationships.  These rankings could have been obtained, of course, by sorting the numerical values of the edges in a table, but it is noteable that these groupings can also be picked out by eye and then put into the context of the other network connections</w:t>
      </w:r>
      <w:r w:rsidR="000F3ED7" w:rsidRPr="001572B2">
        <w:rPr>
          <w:sz w:val="24"/>
          <w:szCs w:val="24"/>
        </w:rPr>
        <w:t>.</w:t>
      </w:r>
      <w:r w:rsidR="000F3ED7">
        <w:rPr>
          <w:sz w:val="24"/>
          <w:szCs w:val="24"/>
        </w:rPr>
        <w:t xml:space="preserve">  </w:t>
      </w:r>
    </w:p>
    <w:p w14:paraId="6553AE1C" w14:textId="77777777" w:rsidR="00F76A5A" w:rsidRDefault="00DE2EE4" w:rsidP="004D235E">
      <w:pPr>
        <w:spacing w:before="240" w:after="240" w:line="480" w:lineRule="auto"/>
        <w:ind w:firstLine="720"/>
        <w:rPr>
          <w:sz w:val="24"/>
          <w:szCs w:val="24"/>
        </w:rPr>
      </w:pPr>
      <w:r w:rsidRPr="00F76A5A">
        <w:rPr>
          <w:sz w:val="24"/>
          <w:szCs w:val="24"/>
        </w:rPr>
        <w:t xml:space="preserve">Because the </w:t>
      </w:r>
      <w:r w:rsidR="000F3ED7" w:rsidRPr="00F76A5A">
        <w:rPr>
          <w:sz w:val="24"/>
          <w:szCs w:val="24"/>
        </w:rPr>
        <w:t>five weakest connections, CUP9-to-YAP6, REB1-to-GTS1, YAP6-to-CIN5, YAP1-to-YAP6, and HSF1</w:t>
      </w:r>
      <w:r w:rsidRPr="00F76A5A">
        <w:rPr>
          <w:sz w:val="24"/>
          <w:szCs w:val="24"/>
        </w:rPr>
        <w:t xml:space="preserve">-to-REB1, colored grey, are de-emphasized in the visual display, a </w:t>
      </w:r>
      <w:r w:rsidRPr="00F76A5A">
        <w:rPr>
          <w:sz w:val="24"/>
          <w:szCs w:val="24"/>
        </w:rPr>
        <w:lastRenderedPageBreak/>
        <w:t>different interpretation of the network structure can be made as compared to the unweighted network (Fig. 5E and F versus 5B and C).</w:t>
      </w:r>
      <w:r w:rsidR="006F2E2A" w:rsidRPr="00F76A5A">
        <w:rPr>
          <w:sz w:val="24"/>
          <w:szCs w:val="24"/>
        </w:rPr>
        <w:t xml:space="preserve">  In most</w:t>
      </w:r>
      <w:r w:rsidRPr="00F76A5A">
        <w:rPr>
          <w:sz w:val="24"/>
          <w:szCs w:val="24"/>
        </w:rPr>
        <w:t xml:space="preserve"> cases, nodes in a regulatory chain “drop out” visually</w:t>
      </w:r>
      <w:r w:rsidR="006F2E2A" w:rsidRPr="00F76A5A">
        <w:rPr>
          <w:sz w:val="24"/>
          <w:szCs w:val="24"/>
        </w:rPr>
        <w:t xml:space="preserve"> “breaking” the chain</w:t>
      </w:r>
      <w:r w:rsidRPr="00F76A5A">
        <w:rPr>
          <w:sz w:val="24"/>
          <w:szCs w:val="24"/>
        </w:rPr>
        <w:t>.  For example in the four-node chain beginning with RAP1-to-HSF1,</w:t>
      </w:r>
      <w:r w:rsidR="006F2E2A" w:rsidRPr="00F76A5A">
        <w:rPr>
          <w:sz w:val="24"/>
          <w:szCs w:val="24"/>
        </w:rPr>
        <w:t xml:space="preserve"> the last two nodes,</w:t>
      </w:r>
      <w:r w:rsidRPr="00F76A5A">
        <w:rPr>
          <w:sz w:val="24"/>
          <w:szCs w:val="24"/>
        </w:rPr>
        <w:t xml:space="preserve"> REB1 and GTS1</w:t>
      </w:r>
      <w:r w:rsidR="006F2E2A" w:rsidRPr="00F76A5A">
        <w:rPr>
          <w:sz w:val="24"/>
          <w:szCs w:val="24"/>
        </w:rPr>
        <w:t>,</w:t>
      </w:r>
      <w:r w:rsidRPr="00F76A5A">
        <w:rPr>
          <w:sz w:val="24"/>
          <w:szCs w:val="24"/>
        </w:rPr>
        <w:t xml:space="preserve"> are only weakly connected.  In the five-node chains beginning with SKN7-to-YAP1 or ACE2-to-YAP1</w:t>
      </w:r>
      <w:r w:rsidR="006F2E2A" w:rsidRPr="00F76A5A">
        <w:rPr>
          <w:sz w:val="24"/>
          <w:szCs w:val="24"/>
        </w:rPr>
        <w:t>, and the four-node chains beginning with MAC1-to-CUP9 or PHD1-to-CUP9, the nodes connected to YAP6 drop out (YAP1-to-YAP6, YAP6-to-CIN5, and CUP9-YAP6).  This suggests that regulatory chains may only be effective to a depth of two levels, and that while longer chains are theoretically possible, given the network connections, they have a negligible effect on the dynamics of expression of downstream genes.</w:t>
      </w:r>
      <w:r w:rsidR="008A1727" w:rsidRPr="00F76A5A">
        <w:rPr>
          <w:sz w:val="24"/>
          <w:szCs w:val="24"/>
        </w:rPr>
        <w:t xml:space="preserve">  </w:t>
      </w:r>
    </w:p>
    <w:p w14:paraId="4596EC71" w14:textId="6611E215" w:rsidR="00655BF8" w:rsidRPr="00F23987" w:rsidRDefault="008A1727" w:rsidP="004D235E">
      <w:pPr>
        <w:spacing w:before="240" w:after="240" w:line="480" w:lineRule="auto"/>
        <w:ind w:firstLine="720"/>
        <w:rPr>
          <w:sz w:val="24"/>
          <w:szCs w:val="24"/>
        </w:rPr>
      </w:pPr>
      <w:r w:rsidRPr="00F76A5A">
        <w:rPr>
          <w:sz w:val="24"/>
          <w:szCs w:val="24"/>
        </w:rPr>
        <w:t>Another</w:t>
      </w:r>
      <w:r w:rsidR="000766AE" w:rsidRPr="00F76A5A">
        <w:rPr>
          <w:sz w:val="24"/>
          <w:szCs w:val="24"/>
        </w:rPr>
        <w:t xml:space="preserve"> interpretation of the network structure that is highlighted by the weighted display is that the 21-gene network could be divided into two smaller subnetworks by removing the two edges CUP9-to-YAP6 (grey) and ABF1-to-FHL1 (thin magenta, weakly activating).</w:t>
      </w:r>
      <w:r w:rsidRPr="00F76A5A">
        <w:rPr>
          <w:sz w:val="24"/>
          <w:szCs w:val="24"/>
        </w:rPr>
        <w:t xml:space="preserve">  Finally, </w:t>
      </w:r>
      <w:r w:rsidR="0054786B" w:rsidRPr="00F76A5A">
        <w:rPr>
          <w:sz w:val="24"/>
          <w:szCs w:val="24"/>
        </w:rPr>
        <w:t xml:space="preserve">the unweighted display showed </w:t>
      </w:r>
      <w:r w:rsidRPr="00F76A5A">
        <w:rPr>
          <w:sz w:val="24"/>
          <w:szCs w:val="24"/>
        </w:rPr>
        <w:t>two complex feedforward motifs involving CIN5, ROX1, and YAP6 and SKN7, YAP1, and ROX1</w:t>
      </w:r>
      <w:r w:rsidR="0054786B" w:rsidRPr="00F76A5A">
        <w:rPr>
          <w:sz w:val="24"/>
          <w:szCs w:val="24"/>
        </w:rPr>
        <w:t>.  The weighted display reveals that the complexity of the connections is reduced because the weak YAP1-to-YAP6 and YAP6-to-CIN5 edges drop out.  Furthermore</w:t>
      </w:r>
      <w:r w:rsidR="00F76A5A">
        <w:rPr>
          <w:sz w:val="24"/>
          <w:szCs w:val="24"/>
        </w:rPr>
        <w:t>, the display shows</w:t>
      </w:r>
      <w:r w:rsidR="0054786B" w:rsidRPr="00F76A5A">
        <w:rPr>
          <w:sz w:val="24"/>
          <w:szCs w:val="24"/>
        </w:rPr>
        <w:t xml:space="preserve"> that the </w:t>
      </w:r>
      <w:r w:rsidR="00F76A5A">
        <w:rPr>
          <w:sz w:val="24"/>
          <w:szCs w:val="24"/>
        </w:rPr>
        <w:t xml:space="preserve">modeling predicts that the </w:t>
      </w:r>
      <w:r w:rsidR="0054786B" w:rsidRPr="00F76A5A">
        <w:rPr>
          <w:sz w:val="24"/>
          <w:szCs w:val="24"/>
        </w:rPr>
        <w:t xml:space="preserve">three-node CIN5-ROX1-YAP6 motif is an incoherent type 2 feedforward loop, while the SKN7-YAP1-ROX1 motif is a coherent type 4 feedforward loop, neither of which is found very commonly in </w:t>
      </w:r>
      <w:r w:rsidR="0054786B" w:rsidRPr="00F76A5A">
        <w:rPr>
          <w:i/>
          <w:sz w:val="24"/>
          <w:szCs w:val="24"/>
        </w:rPr>
        <w:t>Escherichia coli</w:t>
      </w:r>
      <w:r w:rsidR="0054786B" w:rsidRPr="00F76A5A">
        <w:rPr>
          <w:sz w:val="24"/>
          <w:szCs w:val="24"/>
        </w:rPr>
        <w:t xml:space="preserve"> or </w:t>
      </w:r>
      <w:r w:rsidR="0054786B" w:rsidRPr="00F76A5A">
        <w:rPr>
          <w:i/>
          <w:sz w:val="24"/>
          <w:szCs w:val="24"/>
        </w:rPr>
        <w:t>S. cerevisiae</w:t>
      </w:r>
      <w:r w:rsidR="0054786B" w:rsidRPr="00F76A5A">
        <w:rPr>
          <w:sz w:val="24"/>
          <w:szCs w:val="24"/>
        </w:rPr>
        <w:t xml:space="preserve"> gene regulatory networks (Alon 2007).</w:t>
      </w:r>
      <w:r w:rsidR="00F76A5A">
        <w:rPr>
          <w:sz w:val="24"/>
          <w:szCs w:val="24"/>
        </w:rPr>
        <w:t xml:space="preserve">  The modeling combined with the display suggests that further investigation is warranted:  either these two rare types of feedforward loops are important to the dynamics of this particular GRN, or the network structure is incorrect.  In either case, </w:t>
      </w:r>
      <w:r w:rsidR="00333063">
        <w:rPr>
          <w:sz w:val="24"/>
          <w:szCs w:val="24"/>
        </w:rPr>
        <w:t>future lines of experimental investigation are suggested to the user.</w:t>
      </w:r>
    </w:p>
    <w:p w14:paraId="4AFB5284" w14:textId="14BF489B" w:rsidR="00CA20D5" w:rsidRDefault="00326F36" w:rsidP="004D235E">
      <w:pPr>
        <w:spacing w:before="240" w:after="240" w:line="480" w:lineRule="auto"/>
        <w:ind w:firstLine="720"/>
        <w:rPr>
          <w:sz w:val="24"/>
          <w:szCs w:val="24"/>
        </w:rPr>
      </w:pPr>
      <w:r>
        <w:rPr>
          <w:sz w:val="24"/>
          <w:szCs w:val="24"/>
        </w:rPr>
        <w:lastRenderedPageBreak/>
        <w:t>When examining individual genes in the network, one can see that t</w:t>
      </w:r>
      <w:r w:rsidR="00655BF8" w:rsidRPr="00F23987">
        <w:rPr>
          <w:sz w:val="24"/>
          <w:szCs w:val="24"/>
        </w:rPr>
        <w:t>he expression of several genes is controlled by a balance of activation and repression by different regulators</w:t>
      </w:r>
      <w:bookmarkStart w:id="0" w:name="_GoBack"/>
      <w:bookmarkEnd w:id="0"/>
      <w:r w:rsidR="00655BF8" w:rsidRPr="00F23987">
        <w:rPr>
          <w:sz w:val="24"/>
          <w:szCs w:val="24"/>
        </w:rPr>
        <w:t xml:space="preserve">. </w:t>
      </w:r>
      <w:r w:rsidR="00EB191E">
        <w:rPr>
          <w:sz w:val="24"/>
          <w:szCs w:val="24"/>
        </w:rPr>
        <w:t xml:space="preserve"> </w:t>
      </w:r>
      <w:r w:rsidR="00655BF8" w:rsidRPr="00F23987">
        <w:rPr>
          <w:sz w:val="24"/>
          <w:szCs w:val="24"/>
        </w:rPr>
        <w:t xml:space="preserve">For example, the expression of MSN1 is strongly activated by </w:t>
      </w:r>
      <w:r w:rsidR="00655BF8" w:rsidRPr="00EB191E">
        <w:rPr>
          <w:sz w:val="24"/>
          <w:szCs w:val="24"/>
        </w:rPr>
        <w:t xml:space="preserve">CIN5, but even more strongly repressed by ABF1. </w:t>
      </w:r>
      <w:r w:rsidR="00EB191E">
        <w:rPr>
          <w:sz w:val="24"/>
          <w:szCs w:val="24"/>
        </w:rPr>
        <w:t xml:space="preserve"> </w:t>
      </w:r>
      <w:r w:rsidR="00CA3636" w:rsidRPr="00EB191E">
        <w:rPr>
          <w:sz w:val="24"/>
          <w:szCs w:val="24"/>
        </w:rPr>
        <w:t xml:space="preserve">The expression of ROX1 is weakly activated by SKN7 and weakly repressed by YAP1, CIN5, and YAP6.  The expression of YAP6 is weakly activated by NRG1, but weakly repressed by itself, CIN5, and ROX1.  </w:t>
      </w:r>
      <w:r w:rsidR="00655BF8" w:rsidRPr="00EB191E">
        <w:rPr>
          <w:sz w:val="24"/>
          <w:szCs w:val="24"/>
        </w:rPr>
        <w:t>Furthermore, some</w:t>
      </w:r>
      <w:r w:rsidR="00655BF8" w:rsidRPr="00F23987">
        <w:rPr>
          <w:sz w:val="24"/>
          <w:szCs w:val="24"/>
        </w:rPr>
        <w:t xml:space="preserve"> </w:t>
      </w:r>
      <w:r w:rsidR="00BF1801" w:rsidRPr="00F23987">
        <w:rPr>
          <w:sz w:val="24"/>
          <w:szCs w:val="24"/>
        </w:rPr>
        <w:t>transcription factors</w:t>
      </w:r>
      <w:r w:rsidR="00655BF8" w:rsidRPr="00F23987">
        <w:rPr>
          <w:sz w:val="24"/>
          <w:szCs w:val="24"/>
        </w:rPr>
        <w:t xml:space="preserve"> act both as activators of some targets and repressors of other targets. For example, RAP1 activates the expression of MSN4 and RPH1, but represses the expression of AFT1, HSF1, and itself. RAP1 is known to act as both an activator and a repressor</w:t>
      </w:r>
      <w:r w:rsidR="00A41A64" w:rsidRPr="00F23987">
        <w:rPr>
          <w:sz w:val="24"/>
          <w:szCs w:val="24"/>
        </w:rPr>
        <w:t xml:space="preserve"> (Shore and Nasmyth, 1987)</w:t>
      </w:r>
      <w:r w:rsidR="00655BF8" w:rsidRPr="00F23987">
        <w:rPr>
          <w:sz w:val="24"/>
          <w:szCs w:val="24"/>
        </w:rPr>
        <w:t xml:space="preserve">. </w:t>
      </w:r>
      <w:r w:rsidR="00CA20D5">
        <w:rPr>
          <w:sz w:val="24"/>
          <w:szCs w:val="24"/>
        </w:rPr>
        <w:t xml:space="preserve"> </w:t>
      </w:r>
      <w:r w:rsidR="00CA20D5" w:rsidRPr="00CA20D5">
        <w:rPr>
          <w:sz w:val="24"/>
          <w:szCs w:val="24"/>
          <w:highlight w:val="yellow"/>
        </w:rPr>
        <w:t>PHD1, ABF1, CIN5, and SKN7 also both activate and repress their different target genes in the network.  [check to see if any supporting references that show this experimentally]</w:t>
      </w:r>
      <w:r w:rsidR="00CA20D5">
        <w:rPr>
          <w:sz w:val="24"/>
          <w:szCs w:val="24"/>
        </w:rPr>
        <w:t xml:space="preserve">  </w:t>
      </w:r>
      <w:r w:rsidR="00CA20D5" w:rsidRPr="00CA20D5">
        <w:rPr>
          <w:sz w:val="24"/>
          <w:szCs w:val="24"/>
          <w:highlight w:val="yellow"/>
        </w:rPr>
        <w:t>Except for CIN5, what these genes have in common is that they themselves have no inputs in the network.  The remaining no-input genes (ACE2, MAC1, and HAL9) have only one outgoing edge in this network.</w:t>
      </w:r>
      <w:r w:rsidR="00CA20D5">
        <w:rPr>
          <w:sz w:val="24"/>
          <w:szCs w:val="24"/>
        </w:rPr>
        <w:t xml:space="preserve"> </w:t>
      </w:r>
    </w:p>
    <w:p w14:paraId="49F9930D" w14:textId="26996B1F" w:rsidR="00655BF8" w:rsidRPr="00F23987" w:rsidRDefault="00655BF8" w:rsidP="004D235E">
      <w:pPr>
        <w:spacing w:before="240" w:after="240" w:line="480" w:lineRule="auto"/>
        <w:ind w:firstLine="720"/>
        <w:rPr>
          <w:sz w:val="24"/>
          <w:szCs w:val="24"/>
        </w:rPr>
      </w:pPr>
      <w:r w:rsidRPr="00F2557D">
        <w:rPr>
          <w:sz w:val="24"/>
          <w:szCs w:val="24"/>
          <w:highlight w:val="yellow"/>
        </w:rPr>
        <w:t>Thus, GRNsight enables one to interpret the weight parameters more easily than one could from the adjacency matrix alone.</w:t>
      </w:r>
      <w:r w:rsidR="00F2557D">
        <w:rPr>
          <w:sz w:val="24"/>
          <w:szCs w:val="24"/>
        </w:rPr>
        <w:t xml:space="preserve">  </w:t>
      </w:r>
      <w:r w:rsidR="00F2557D" w:rsidRPr="00F2557D">
        <w:rPr>
          <w:sz w:val="24"/>
          <w:szCs w:val="24"/>
          <w:highlight w:val="yellow"/>
        </w:rPr>
        <w:t>[This is most likely where a reference to Tufte should go.]</w:t>
      </w:r>
    </w:p>
    <w:p w14:paraId="068B3810" w14:textId="4CB98FD9" w:rsidR="00655BF8" w:rsidRPr="00F23987" w:rsidRDefault="00655BF8" w:rsidP="00B479F0">
      <w:pPr>
        <w:spacing w:before="240" w:after="240" w:line="480" w:lineRule="auto"/>
        <w:ind w:firstLine="720"/>
        <w:rPr>
          <w:sz w:val="24"/>
          <w:szCs w:val="24"/>
        </w:rPr>
      </w:pPr>
      <w:r w:rsidRPr="00F23987">
        <w:rPr>
          <w:sz w:val="24"/>
          <w:szCs w:val="24"/>
        </w:rPr>
        <w:t xml:space="preserve">Note that the nodes </w:t>
      </w:r>
      <w:r w:rsidR="00BF1801" w:rsidRPr="00F23987">
        <w:rPr>
          <w:sz w:val="24"/>
          <w:szCs w:val="24"/>
        </w:rPr>
        <w:t xml:space="preserve">in </w:t>
      </w:r>
      <w:r w:rsidR="00DD1CFC" w:rsidRPr="00F23987">
        <w:rPr>
          <w:sz w:val="24"/>
          <w:szCs w:val="24"/>
        </w:rPr>
        <w:t>Fig</w:t>
      </w:r>
      <w:r w:rsidR="00BF1801" w:rsidRPr="00F23987">
        <w:rPr>
          <w:sz w:val="24"/>
          <w:szCs w:val="24"/>
        </w:rPr>
        <w:t>ure</w:t>
      </w:r>
      <w:r w:rsidR="00DD1CFC" w:rsidRPr="00F23987">
        <w:rPr>
          <w:sz w:val="24"/>
          <w:szCs w:val="24"/>
        </w:rPr>
        <w:t xml:space="preserve"> 5F</w:t>
      </w:r>
      <w:r w:rsidRPr="00F23987">
        <w:rPr>
          <w:sz w:val="24"/>
          <w:szCs w:val="24"/>
        </w:rPr>
        <w:t xml:space="preserve"> are also colored</w:t>
      </w:r>
      <w:r w:rsidR="001F7C7C" w:rsidRPr="00F23987">
        <w:rPr>
          <w:sz w:val="24"/>
          <w:szCs w:val="24"/>
        </w:rPr>
        <w:t xml:space="preserve"> in the style of GenMAPP 2 (Salomonis et al. 2007)</w:t>
      </w:r>
      <w:r w:rsidRPr="00F23987">
        <w:rPr>
          <w:sz w:val="24"/>
          <w:szCs w:val="24"/>
        </w:rPr>
        <w:t xml:space="preserve">, based on the time course of expression of that gene in the Schade et al. (2004) microarray data (stripes from left to right, 10, 30, and 120 minutes of cold shock, with magenta representing a significant increase in expression relative to the control at time 0, cyan representing a significant decrease in expression relative to the control, and grey representing no </w:t>
      </w:r>
      <w:r w:rsidRPr="00F23987">
        <w:rPr>
          <w:sz w:val="24"/>
          <w:szCs w:val="24"/>
        </w:rPr>
        <w:lastRenderedPageBreak/>
        <w:t>significant change in expression relative to the control). This feature has not yet been implemented in GRNsight, but is c</w:t>
      </w:r>
      <w:r w:rsidR="008F5E91" w:rsidRPr="00F23987">
        <w:rPr>
          <w:sz w:val="24"/>
          <w:szCs w:val="24"/>
        </w:rPr>
        <w:t>urrently under development for V</w:t>
      </w:r>
      <w:r w:rsidRPr="00F23987">
        <w:rPr>
          <w:sz w:val="24"/>
          <w:szCs w:val="24"/>
        </w:rPr>
        <w:t>ersion 2.</w:t>
      </w:r>
    </w:p>
    <w:p w14:paraId="25F2653A" w14:textId="1072E869" w:rsidR="00716CDE" w:rsidRPr="00F23987" w:rsidRDefault="00B02A52" w:rsidP="00B479F0">
      <w:pPr>
        <w:spacing w:before="240" w:after="240" w:line="480" w:lineRule="auto"/>
        <w:ind w:firstLine="720"/>
        <w:rPr>
          <w:sz w:val="24"/>
          <w:szCs w:val="24"/>
        </w:rPr>
      </w:pPr>
      <w:r w:rsidRPr="00F23987">
        <w:rPr>
          <w:sz w:val="24"/>
          <w:szCs w:val="24"/>
        </w:rPr>
        <w:t xml:space="preserve">These observations made by direct inspection of the GRNsight graph are for a relatively small GRN of 21 genes and 31 edges and become more difficult as nodes and edges are added.  For much larger networks, a more powerful graph analysis tool such as Cytoscape </w:t>
      </w:r>
      <w:r w:rsidR="00D81B40" w:rsidRPr="00F23987">
        <w:rPr>
          <w:sz w:val="24"/>
          <w:szCs w:val="24"/>
        </w:rPr>
        <w:t xml:space="preserve">(Shannon et al., 2003; Smoot et al., 2011) </w:t>
      </w:r>
      <w:r w:rsidRPr="00F23987">
        <w:rPr>
          <w:sz w:val="24"/>
          <w:szCs w:val="24"/>
        </w:rPr>
        <w:t>or Gephi</w:t>
      </w:r>
      <w:r w:rsidR="00680D92" w:rsidRPr="00F23987">
        <w:rPr>
          <w:sz w:val="24"/>
          <w:szCs w:val="24"/>
        </w:rPr>
        <w:t xml:space="preserve"> (Bastian, Heymann, and Jacomy, 2009)</w:t>
      </w:r>
      <w:r w:rsidRPr="00F23987">
        <w:rPr>
          <w:sz w:val="24"/>
          <w:szCs w:val="24"/>
        </w:rPr>
        <w:t xml:space="preserve"> is warranted.  However, for small networks in the range of 15-35 nodes, GRNsight fulfills a need to quickly and easily view </w:t>
      </w:r>
      <w:r w:rsidR="00DD1CFC" w:rsidRPr="00F23987">
        <w:rPr>
          <w:sz w:val="24"/>
          <w:szCs w:val="24"/>
        </w:rPr>
        <w:t xml:space="preserve">and manipulate </w:t>
      </w:r>
      <w:r w:rsidRPr="00F23987">
        <w:rPr>
          <w:sz w:val="24"/>
          <w:szCs w:val="24"/>
        </w:rPr>
        <w:t xml:space="preserve">them.  </w:t>
      </w:r>
      <w:r w:rsidR="00716CDE" w:rsidRPr="00F23987">
        <w:rPr>
          <w:sz w:val="24"/>
          <w:szCs w:val="24"/>
        </w:rPr>
        <w:t xml:space="preserve">The GRN modeled in Dahlquist et al. (2015) and displayed in Figure </w:t>
      </w:r>
      <w:r w:rsidR="00315BF4" w:rsidRPr="00F23987">
        <w:rPr>
          <w:sz w:val="24"/>
          <w:szCs w:val="24"/>
        </w:rPr>
        <w:t>5</w:t>
      </w:r>
      <w:r w:rsidR="00716CDE" w:rsidRPr="00F23987">
        <w:rPr>
          <w:sz w:val="24"/>
          <w:szCs w:val="24"/>
        </w:rPr>
        <w:t xml:space="preserve"> was derived by hand from the Lee et al. (2002) and Harbison et al. (2004) datasets generated by chromatin </w:t>
      </w:r>
      <w:r w:rsidR="00691545" w:rsidRPr="00F23987">
        <w:rPr>
          <w:sz w:val="24"/>
          <w:szCs w:val="24"/>
        </w:rPr>
        <w:t>immunoprecipitation</w:t>
      </w:r>
      <w:r w:rsidR="00716CDE" w:rsidRPr="00F23987">
        <w:rPr>
          <w:sz w:val="24"/>
          <w:szCs w:val="24"/>
        </w:rPr>
        <w:t xml:space="preserve"> followed by microarray analysis.  We have also used GRNsight to display GRNs derived from the YEASTRACT database</w:t>
      </w:r>
      <w:r w:rsidR="00525F5D" w:rsidRPr="00F23987">
        <w:rPr>
          <w:sz w:val="24"/>
          <w:szCs w:val="24"/>
        </w:rPr>
        <w:t xml:space="preserve"> (</w:t>
      </w:r>
      <w:r w:rsidR="00622A7E" w:rsidRPr="00F23987">
        <w:rPr>
          <w:sz w:val="24"/>
          <w:szCs w:val="24"/>
        </w:rPr>
        <w:t>Teixeira et al., 2014</w:t>
      </w:r>
      <w:r w:rsidR="00525F5D" w:rsidRPr="00F23987">
        <w:rPr>
          <w:sz w:val="24"/>
          <w:szCs w:val="24"/>
        </w:rPr>
        <w:t>)</w:t>
      </w:r>
      <w:r w:rsidR="00716CDE" w:rsidRPr="00F23987">
        <w:rPr>
          <w:sz w:val="24"/>
          <w:szCs w:val="24"/>
        </w:rPr>
        <w:t>, whose own display tool is static, displaying regulators and targets in two rows.  Instructions for viewing YEASTRACT-derived GRNs can be found on the GRNsight documentation page.</w:t>
      </w:r>
    </w:p>
    <w:p w14:paraId="5F222A60" w14:textId="77777777" w:rsidR="0020533B" w:rsidRPr="00F23987" w:rsidRDefault="0020533B" w:rsidP="00B479F0">
      <w:pPr>
        <w:spacing w:before="240" w:after="240" w:line="480" w:lineRule="auto"/>
        <w:ind w:firstLine="720"/>
        <w:rPr>
          <w:sz w:val="24"/>
          <w:szCs w:val="24"/>
        </w:rPr>
      </w:pPr>
      <w:r w:rsidRPr="00F23987">
        <w:rPr>
          <w:sz w:val="24"/>
          <w:szCs w:val="24"/>
        </w:rPr>
        <w:t xml:space="preserve">While GRNsight was designed originally for viewing gene regulatory networks, it is not specific for that kind of data.  </w:t>
      </w:r>
      <w:r w:rsidR="0034222E" w:rsidRPr="00F23987">
        <w:rPr>
          <w:sz w:val="24"/>
          <w:szCs w:val="24"/>
        </w:rPr>
        <w:t>As long as the text strings used as identifiers for the “regulators” and “targets” match, i</w:t>
      </w:r>
      <w:r w:rsidRPr="00F23987">
        <w:rPr>
          <w:sz w:val="24"/>
          <w:szCs w:val="24"/>
        </w:rPr>
        <w:t>t can be used to visualize any small, unweighted or weighted network with directed edges for systems biology or other application domains.</w:t>
      </w:r>
    </w:p>
    <w:p w14:paraId="03555DF3" w14:textId="497C98F1" w:rsidR="00DD1CFC" w:rsidRPr="00F23987" w:rsidRDefault="00DD1CFC" w:rsidP="00DD1CFC">
      <w:pPr>
        <w:pStyle w:val="Heading2"/>
        <w:rPr>
          <w:rFonts w:ascii="Times New Roman" w:hAnsi="Times New Roman" w:cs="Times New Roman"/>
          <w:color w:val="auto"/>
        </w:rPr>
      </w:pPr>
      <w:r w:rsidRPr="00F23987">
        <w:rPr>
          <w:rFonts w:ascii="Times New Roman" w:hAnsi="Times New Roman" w:cs="Times New Roman"/>
          <w:color w:val="auto"/>
        </w:rPr>
        <w:t xml:space="preserve">GRNsight </w:t>
      </w:r>
      <w:r w:rsidR="00547A23" w:rsidRPr="00F23987">
        <w:rPr>
          <w:rFonts w:ascii="Times New Roman" w:hAnsi="Times New Roman" w:cs="Times New Roman"/>
          <w:color w:val="auto"/>
        </w:rPr>
        <w:t xml:space="preserve">Development </w:t>
      </w:r>
      <w:r w:rsidRPr="00F23987">
        <w:rPr>
          <w:rFonts w:ascii="Times New Roman" w:hAnsi="Times New Roman" w:cs="Times New Roman"/>
          <w:color w:val="auto"/>
        </w:rPr>
        <w:t>Follows Best Practices for S</w:t>
      </w:r>
      <w:r w:rsidR="00086E3A" w:rsidRPr="00F23987">
        <w:rPr>
          <w:rFonts w:ascii="Times New Roman" w:hAnsi="Times New Roman" w:cs="Times New Roman"/>
          <w:color w:val="auto"/>
        </w:rPr>
        <w:t>cientific Computing</w:t>
      </w:r>
    </w:p>
    <w:p w14:paraId="3CC08994" w14:textId="2BC26CE6" w:rsidR="00837D17" w:rsidRDefault="00837D17" w:rsidP="00AC2289">
      <w:pPr>
        <w:spacing w:before="240" w:after="240" w:line="480" w:lineRule="auto"/>
        <w:ind w:firstLine="720"/>
        <w:rPr>
          <w:sz w:val="24"/>
          <w:szCs w:val="24"/>
        </w:rPr>
      </w:pPr>
      <w:r w:rsidRPr="00F23987">
        <w:rPr>
          <w:sz w:val="24"/>
          <w:szCs w:val="24"/>
        </w:rPr>
        <w:t xml:space="preserve">Veretnik, Fink, and Bourne (2008) lament </w:t>
      </w:r>
      <w:r w:rsidR="00773FE9" w:rsidRPr="00F23987">
        <w:rPr>
          <w:sz w:val="24"/>
          <w:szCs w:val="24"/>
        </w:rPr>
        <w:t xml:space="preserve">and Schultheiss et al. (2011) document </w:t>
      </w:r>
      <w:r w:rsidRPr="00F23987">
        <w:rPr>
          <w:sz w:val="24"/>
          <w:szCs w:val="24"/>
        </w:rPr>
        <w:t>that</w:t>
      </w:r>
      <w:r w:rsidR="00773FE9" w:rsidRPr="00F23987">
        <w:rPr>
          <w:sz w:val="24"/>
          <w:szCs w:val="24"/>
        </w:rPr>
        <w:t xml:space="preserve"> some computational biology resources</w:t>
      </w:r>
      <w:r w:rsidRPr="00F23987">
        <w:rPr>
          <w:sz w:val="24"/>
          <w:szCs w:val="24"/>
        </w:rPr>
        <w:t>, especially web servers, lack persistence and usability</w:t>
      </w:r>
      <w:r w:rsidR="006B1A55" w:rsidRPr="00F23987">
        <w:rPr>
          <w:sz w:val="24"/>
          <w:szCs w:val="24"/>
        </w:rPr>
        <w:t>, leading to an inability to reproduce results</w:t>
      </w:r>
      <w:r w:rsidRPr="00F23987">
        <w:rPr>
          <w:sz w:val="24"/>
          <w:szCs w:val="24"/>
        </w:rPr>
        <w:t xml:space="preserve">.  </w:t>
      </w:r>
      <w:r w:rsidR="00773FE9" w:rsidRPr="00F23987">
        <w:rPr>
          <w:sz w:val="24"/>
          <w:szCs w:val="24"/>
        </w:rPr>
        <w:t xml:space="preserve">With that in mind, we have consciously followed </w:t>
      </w:r>
      <w:r w:rsidR="00773FE9" w:rsidRPr="00F23987">
        <w:rPr>
          <w:sz w:val="24"/>
          <w:szCs w:val="24"/>
        </w:rPr>
        <w:lastRenderedPageBreak/>
        <w:t xml:space="preserve">best practices for scientific computing documented by Wilson et al. (2014) and for providing a web resource </w:t>
      </w:r>
      <w:r w:rsidR="00D723E4" w:rsidRPr="00F23987">
        <w:rPr>
          <w:sz w:val="24"/>
          <w:szCs w:val="24"/>
        </w:rPr>
        <w:t>(Schultheiss</w:t>
      </w:r>
      <w:r w:rsidR="00773FE9" w:rsidRPr="00F23987">
        <w:rPr>
          <w:sz w:val="24"/>
          <w:szCs w:val="24"/>
        </w:rPr>
        <w:t xml:space="preserve">, 2011).  </w:t>
      </w:r>
      <w:r w:rsidRPr="00F23987">
        <w:rPr>
          <w:sz w:val="24"/>
          <w:szCs w:val="24"/>
        </w:rPr>
        <w:t xml:space="preserve">We have followed an open development model </w:t>
      </w:r>
      <w:r w:rsidR="00951C20" w:rsidRPr="00F23987">
        <w:rPr>
          <w:sz w:val="24"/>
          <w:szCs w:val="24"/>
        </w:rPr>
        <w:t xml:space="preserve">since the project inception in January 2014, </w:t>
      </w:r>
      <w:r w:rsidRPr="00F23987">
        <w:rPr>
          <w:sz w:val="24"/>
          <w:szCs w:val="24"/>
        </w:rPr>
        <w:t>with our code available under the open source BSD license at the public GitHub repository</w:t>
      </w:r>
      <w:r w:rsidR="006C5787" w:rsidRPr="00F23987">
        <w:rPr>
          <w:sz w:val="24"/>
          <w:szCs w:val="24"/>
        </w:rPr>
        <w:t>, where we also track requirements, issues, and bugs</w:t>
      </w:r>
      <w:r w:rsidRPr="00F23987">
        <w:rPr>
          <w:sz w:val="24"/>
          <w:szCs w:val="24"/>
        </w:rPr>
        <w:t xml:space="preserve">.  </w:t>
      </w:r>
      <w:r w:rsidR="00875BC2" w:rsidRPr="00F23987">
        <w:rPr>
          <w:sz w:val="24"/>
          <w:szCs w:val="24"/>
        </w:rPr>
        <w:t xml:space="preserve">Indeed, our project stands on the shoulders of other open source tools.  </w:t>
      </w:r>
      <w:r w:rsidR="008F3980" w:rsidRPr="00F23987">
        <w:rPr>
          <w:sz w:val="24"/>
          <w:szCs w:val="24"/>
        </w:rPr>
        <w:t xml:space="preserve">Our unit-testing framework provides confidence that the code works as expected.  </w:t>
      </w:r>
      <w:r w:rsidR="00D34461" w:rsidRPr="00F23987">
        <w:rPr>
          <w:sz w:val="24"/>
          <w:szCs w:val="24"/>
        </w:rPr>
        <w:t>Detailed documentation for users (</w:t>
      </w:r>
      <w:r w:rsidR="00315BF4" w:rsidRPr="00F23987">
        <w:rPr>
          <w:sz w:val="24"/>
          <w:szCs w:val="24"/>
        </w:rPr>
        <w:t xml:space="preserve">web </w:t>
      </w:r>
      <w:r w:rsidR="00D34461" w:rsidRPr="00F23987">
        <w:rPr>
          <w:sz w:val="24"/>
          <w:szCs w:val="24"/>
        </w:rPr>
        <w:t xml:space="preserve">page) and developers (wiki) are provided.  </w:t>
      </w:r>
      <w:r w:rsidR="008F3980" w:rsidRPr="00F23987">
        <w:rPr>
          <w:sz w:val="24"/>
          <w:szCs w:val="24"/>
        </w:rPr>
        <w:t xml:space="preserve">Demo data are </w:t>
      </w:r>
      <w:r w:rsidR="00D34461" w:rsidRPr="00F23987">
        <w:rPr>
          <w:sz w:val="24"/>
          <w:szCs w:val="24"/>
        </w:rPr>
        <w:t xml:space="preserve">also </w:t>
      </w:r>
      <w:r w:rsidR="008F3980" w:rsidRPr="00F23987">
        <w:rPr>
          <w:sz w:val="24"/>
          <w:szCs w:val="24"/>
        </w:rPr>
        <w:t xml:space="preserve">provided so users have both an example of how to format input files and </w:t>
      </w:r>
      <w:r w:rsidR="00315BF4" w:rsidRPr="00F23987">
        <w:rPr>
          <w:sz w:val="24"/>
          <w:szCs w:val="24"/>
        </w:rPr>
        <w:t>can</w:t>
      </w:r>
      <w:r w:rsidR="008F3980" w:rsidRPr="00F23987">
        <w:rPr>
          <w:sz w:val="24"/>
          <w:szCs w:val="24"/>
        </w:rPr>
        <w:t xml:space="preserve"> see how the software should perform.  </w:t>
      </w:r>
      <w:r w:rsidRPr="00F23987">
        <w:rPr>
          <w:sz w:val="24"/>
          <w:szCs w:val="24"/>
        </w:rPr>
        <w:t xml:space="preserve">We are committed to continue development of the GRNsight resource, fixing bugs and improving the software by adding features.  </w:t>
      </w:r>
      <w:r w:rsidR="008F3980" w:rsidRPr="00F23987">
        <w:rPr>
          <w:sz w:val="24"/>
          <w:szCs w:val="24"/>
        </w:rPr>
        <w:t xml:space="preserve">The lead authors (Dahlquist, Dionisio, and Fitzpatrick) are all tenured faculty, </w:t>
      </w:r>
      <w:r w:rsidR="009D1A45" w:rsidRPr="00F23987">
        <w:rPr>
          <w:sz w:val="24"/>
          <w:szCs w:val="24"/>
        </w:rPr>
        <w:t>overseeing</w:t>
      </w:r>
      <w:r w:rsidR="00D34461" w:rsidRPr="00F23987">
        <w:rPr>
          <w:sz w:val="24"/>
          <w:szCs w:val="24"/>
        </w:rPr>
        <w:t xml:space="preserve"> the design, </w:t>
      </w:r>
      <w:r w:rsidR="008F3980" w:rsidRPr="00F23987">
        <w:rPr>
          <w:sz w:val="24"/>
          <w:szCs w:val="24"/>
        </w:rPr>
        <w:t>code,</w:t>
      </w:r>
      <w:r w:rsidR="00D34461" w:rsidRPr="00F23987">
        <w:rPr>
          <w:sz w:val="24"/>
          <w:szCs w:val="24"/>
        </w:rPr>
        <w:t xml:space="preserve"> </w:t>
      </w:r>
      <w:r w:rsidR="009D1A45" w:rsidRPr="00F23987">
        <w:rPr>
          <w:sz w:val="24"/>
          <w:szCs w:val="24"/>
        </w:rPr>
        <w:t xml:space="preserve">testing, </w:t>
      </w:r>
      <w:r w:rsidR="00D34461" w:rsidRPr="00F23987">
        <w:rPr>
          <w:sz w:val="24"/>
          <w:szCs w:val="24"/>
        </w:rPr>
        <w:t>and</w:t>
      </w:r>
      <w:r w:rsidR="008F3980" w:rsidRPr="00F23987">
        <w:rPr>
          <w:sz w:val="24"/>
          <w:szCs w:val="24"/>
        </w:rPr>
        <w:t xml:space="preserve"> documentation</w:t>
      </w:r>
      <w:r w:rsidR="00D34461" w:rsidRPr="00F23987">
        <w:rPr>
          <w:sz w:val="24"/>
          <w:szCs w:val="24"/>
        </w:rPr>
        <w:t xml:space="preserve"> of GRNsight</w:t>
      </w:r>
      <w:r w:rsidR="00A173E4" w:rsidRPr="00F23987">
        <w:rPr>
          <w:sz w:val="24"/>
          <w:szCs w:val="24"/>
        </w:rPr>
        <w:t xml:space="preserve"> and providing continuity to the project.  T</w:t>
      </w:r>
      <w:r w:rsidR="009D1A45" w:rsidRPr="00F23987">
        <w:rPr>
          <w:sz w:val="24"/>
          <w:szCs w:val="24"/>
        </w:rPr>
        <w:t xml:space="preserve">ogether we have mentored the </w:t>
      </w:r>
      <w:r w:rsidR="008F3980" w:rsidRPr="00F23987">
        <w:rPr>
          <w:sz w:val="24"/>
          <w:szCs w:val="24"/>
        </w:rPr>
        <w:t xml:space="preserve">undergraduates </w:t>
      </w:r>
      <w:r w:rsidR="009D1A45" w:rsidRPr="00F23987">
        <w:rPr>
          <w:sz w:val="24"/>
          <w:szCs w:val="24"/>
        </w:rPr>
        <w:t xml:space="preserve">(Anguiano, Varshneya, Southwick, and Samdarshi) </w:t>
      </w:r>
      <w:r w:rsidR="008F3980" w:rsidRPr="00F23987">
        <w:rPr>
          <w:sz w:val="24"/>
          <w:szCs w:val="24"/>
        </w:rPr>
        <w:t xml:space="preserve">who </w:t>
      </w:r>
      <w:r w:rsidR="00CE6574" w:rsidRPr="00F23987">
        <w:rPr>
          <w:sz w:val="24"/>
          <w:szCs w:val="24"/>
        </w:rPr>
        <w:t>had primary responsibility for coding</w:t>
      </w:r>
      <w:r w:rsidR="00D34461" w:rsidRPr="00F23987">
        <w:rPr>
          <w:sz w:val="24"/>
          <w:szCs w:val="24"/>
        </w:rPr>
        <w:t>, testing, and documentation</w:t>
      </w:r>
      <w:r w:rsidR="009D1A45" w:rsidRPr="00F23987">
        <w:rPr>
          <w:sz w:val="24"/>
          <w:szCs w:val="24"/>
        </w:rPr>
        <w:t xml:space="preserve">, while also </w:t>
      </w:r>
      <w:r w:rsidR="00A173E4" w:rsidRPr="00F23987">
        <w:rPr>
          <w:sz w:val="24"/>
          <w:szCs w:val="24"/>
        </w:rPr>
        <w:t>being full partners in the design of the software</w:t>
      </w:r>
      <w:r w:rsidR="008F3980" w:rsidRPr="00F23987">
        <w:rPr>
          <w:sz w:val="24"/>
          <w:szCs w:val="24"/>
        </w:rPr>
        <w:t xml:space="preserve">.  </w:t>
      </w:r>
      <w:r w:rsidR="00C20FEB" w:rsidRPr="00F23987">
        <w:rPr>
          <w:sz w:val="24"/>
          <w:szCs w:val="24"/>
        </w:rPr>
        <w:t xml:space="preserve">A pipeline has been established for onboarding new members to the project, also providing continuity.  </w:t>
      </w:r>
      <w:r w:rsidR="00875BC2" w:rsidRPr="00F23987">
        <w:rPr>
          <w:sz w:val="24"/>
          <w:szCs w:val="24"/>
        </w:rPr>
        <w:t>Lawlor and Walsh (2015) de</w:t>
      </w:r>
      <w:r w:rsidR="00AC2289" w:rsidRPr="00F23987">
        <w:rPr>
          <w:sz w:val="24"/>
          <w:szCs w:val="24"/>
        </w:rPr>
        <w:t>tail some of the same issues of reliability and reproducibility in bi</w:t>
      </w:r>
      <w:r w:rsidR="009D1A45" w:rsidRPr="00F23987">
        <w:rPr>
          <w:sz w:val="24"/>
          <w:szCs w:val="24"/>
        </w:rPr>
        <w:t>oinformatics software referred to</w:t>
      </w:r>
      <w:r w:rsidR="00AC2289" w:rsidRPr="00F23987">
        <w:rPr>
          <w:sz w:val="24"/>
          <w:szCs w:val="24"/>
        </w:rPr>
        <w:t xml:space="preserve"> by Wilson et al. (2014).  </w:t>
      </w:r>
      <w:r w:rsidR="008F3980" w:rsidRPr="00F23987">
        <w:rPr>
          <w:sz w:val="24"/>
          <w:szCs w:val="24"/>
        </w:rPr>
        <w:t xml:space="preserve">Lawlor and Walsh (2015) </w:t>
      </w:r>
      <w:r w:rsidR="00AC2289" w:rsidRPr="00F23987">
        <w:rPr>
          <w:sz w:val="24"/>
          <w:szCs w:val="24"/>
        </w:rPr>
        <w:t xml:space="preserve">conclude </w:t>
      </w:r>
      <w:r w:rsidR="008F3980" w:rsidRPr="00F23987">
        <w:rPr>
          <w:sz w:val="24"/>
          <w:szCs w:val="24"/>
        </w:rPr>
        <w:t xml:space="preserve">that the ideal way to bring software engineering values </w:t>
      </w:r>
      <w:r w:rsidR="00D34461" w:rsidRPr="00F23987">
        <w:rPr>
          <w:sz w:val="24"/>
          <w:szCs w:val="24"/>
        </w:rPr>
        <w:t xml:space="preserve">into </w:t>
      </w:r>
      <w:r w:rsidR="00AC2289" w:rsidRPr="00F23987">
        <w:rPr>
          <w:sz w:val="24"/>
          <w:szCs w:val="24"/>
        </w:rPr>
        <w:t xml:space="preserve">bioinformatics </w:t>
      </w:r>
      <w:r w:rsidR="00D34461" w:rsidRPr="00F23987">
        <w:rPr>
          <w:sz w:val="24"/>
          <w:szCs w:val="24"/>
        </w:rPr>
        <w:t xml:space="preserve">research projects </w:t>
      </w:r>
      <w:r w:rsidR="00AC2289" w:rsidRPr="00F23987">
        <w:rPr>
          <w:sz w:val="24"/>
          <w:szCs w:val="24"/>
        </w:rPr>
        <w:t xml:space="preserve">is </w:t>
      </w:r>
      <w:r w:rsidR="008F3980" w:rsidRPr="00F23987">
        <w:rPr>
          <w:sz w:val="24"/>
          <w:szCs w:val="24"/>
        </w:rPr>
        <w:t xml:space="preserve">to </w:t>
      </w:r>
      <w:r w:rsidR="00D34461" w:rsidRPr="00F23987">
        <w:rPr>
          <w:sz w:val="24"/>
          <w:szCs w:val="24"/>
        </w:rPr>
        <w:t xml:space="preserve">establish </w:t>
      </w:r>
      <w:r w:rsidR="00AC2289" w:rsidRPr="00F23987">
        <w:rPr>
          <w:sz w:val="24"/>
          <w:szCs w:val="24"/>
        </w:rPr>
        <w:t xml:space="preserve">separate </w:t>
      </w:r>
      <w:r w:rsidR="00D34461" w:rsidRPr="00F23987">
        <w:rPr>
          <w:sz w:val="24"/>
          <w:szCs w:val="24"/>
        </w:rPr>
        <w:t>specialists in bioinformatics engineering</w:t>
      </w:r>
      <w:r w:rsidR="008F3980" w:rsidRPr="00F23987">
        <w:rPr>
          <w:sz w:val="24"/>
          <w:szCs w:val="24"/>
        </w:rPr>
        <w:t xml:space="preserve">.  </w:t>
      </w:r>
      <w:r w:rsidR="00AC2289" w:rsidRPr="00F23987">
        <w:rPr>
          <w:sz w:val="24"/>
          <w:szCs w:val="24"/>
        </w:rPr>
        <w:t xml:space="preserve">We disagree.  Through GRNsight, we have shown how </w:t>
      </w:r>
      <w:r w:rsidR="008F3980" w:rsidRPr="00F23987">
        <w:rPr>
          <w:sz w:val="24"/>
          <w:szCs w:val="24"/>
        </w:rPr>
        <w:t xml:space="preserve">best practices </w:t>
      </w:r>
      <w:r w:rsidR="00AC2289" w:rsidRPr="00F23987">
        <w:rPr>
          <w:sz w:val="24"/>
          <w:szCs w:val="24"/>
        </w:rPr>
        <w:t>can</w:t>
      </w:r>
      <w:r w:rsidR="008F3980" w:rsidRPr="00F23987">
        <w:rPr>
          <w:sz w:val="24"/>
          <w:szCs w:val="24"/>
        </w:rPr>
        <w:t xml:space="preserve"> be</w:t>
      </w:r>
      <w:r w:rsidR="00D34461" w:rsidRPr="00F23987">
        <w:rPr>
          <w:sz w:val="24"/>
          <w:szCs w:val="24"/>
        </w:rPr>
        <w:t xml:space="preserve"> taught </w:t>
      </w:r>
      <w:r w:rsidR="00AC2289" w:rsidRPr="00F23987">
        <w:rPr>
          <w:sz w:val="24"/>
          <w:szCs w:val="24"/>
        </w:rPr>
        <w:t xml:space="preserve">to undergraduates </w:t>
      </w:r>
      <w:r w:rsidR="00D34461" w:rsidRPr="00F23987">
        <w:rPr>
          <w:sz w:val="24"/>
          <w:szCs w:val="24"/>
        </w:rPr>
        <w:t xml:space="preserve">concomitant with training in </w:t>
      </w:r>
      <w:r w:rsidR="008F3980" w:rsidRPr="00F23987">
        <w:rPr>
          <w:sz w:val="24"/>
          <w:szCs w:val="24"/>
        </w:rPr>
        <w:t>bioinformatics</w:t>
      </w:r>
      <w:r w:rsidR="00620AC6" w:rsidRPr="00F23987">
        <w:rPr>
          <w:sz w:val="24"/>
          <w:szCs w:val="24"/>
        </w:rPr>
        <w:t xml:space="preserve">, as we have </w:t>
      </w:r>
      <w:r w:rsidR="00AC2289" w:rsidRPr="00F23987">
        <w:rPr>
          <w:sz w:val="24"/>
          <w:szCs w:val="24"/>
        </w:rPr>
        <w:t xml:space="preserve">shown </w:t>
      </w:r>
      <w:r w:rsidR="008B39CC" w:rsidRPr="00F23987">
        <w:rPr>
          <w:sz w:val="24"/>
          <w:szCs w:val="24"/>
        </w:rPr>
        <w:t>previously with Master’s level students (Dionisio and Dahlquist, 200</w:t>
      </w:r>
      <w:r w:rsidR="001665FF" w:rsidRPr="00F23987">
        <w:rPr>
          <w:sz w:val="24"/>
          <w:szCs w:val="24"/>
        </w:rPr>
        <w:t>8</w:t>
      </w:r>
      <w:r w:rsidR="008B39CC" w:rsidRPr="00F23987">
        <w:rPr>
          <w:sz w:val="24"/>
          <w:szCs w:val="24"/>
        </w:rPr>
        <w:t>)</w:t>
      </w:r>
      <w:r w:rsidR="008F3980" w:rsidRPr="00F23987">
        <w:rPr>
          <w:sz w:val="24"/>
          <w:szCs w:val="24"/>
        </w:rPr>
        <w:t>.</w:t>
      </w:r>
    </w:p>
    <w:p w14:paraId="740FF865" w14:textId="4076802A" w:rsidR="00212AC2" w:rsidRDefault="00212AC2" w:rsidP="00212AC2">
      <w:pPr>
        <w:pStyle w:val="Heading2"/>
        <w:rPr>
          <w:rFonts w:ascii="Times New Roman" w:hAnsi="Times New Roman" w:cs="Times New Roman"/>
          <w:color w:val="000000" w:themeColor="text1"/>
        </w:rPr>
      </w:pPr>
      <w:r w:rsidRPr="00685533">
        <w:rPr>
          <w:rFonts w:ascii="Times New Roman" w:hAnsi="Times New Roman" w:cs="Times New Roman"/>
          <w:color w:val="000000" w:themeColor="text1"/>
        </w:rPr>
        <w:lastRenderedPageBreak/>
        <w:t xml:space="preserve">GRNsight </w:t>
      </w:r>
      <w:r w:rsidR="00862042" w:rsidRPr="00862042">
        <w:rPr>
          <w:rFonts w:ascii="Times New Roman" w:hAnsi="Times New Roman" w:cs="Times New Roman"/>
          <w:color w:val="000000" w:themeColor="text1"/>
          <w:u w:val="single"/>
        </w:rPr>
        <w:t>Complies</w:t>
      </w:r>
      <w:r w:rsidR="00862042">
        <w:rPr>
          <w:rFonts w:ascii="Times New Roman" w:hAnsi="Times New Roman" w:cs="Times New Roman"/>
          <w:color w:val="000000" w:themeColor="text1"/>
        </w:rPr>
        <w:t xml:space="preserve"> with</w:t>
      </w:r>
      <w:r w:rsidRPr="00685533">
        <w:rPr>
          <w:rFonts w:ascii="Times New Roman" w:hAnsi="Times New Roman" w:cs="Times New Roman"/>
          <w:color w:val="000000" w:themeColor="text1"/>
        </w:rPr>
        <w:t xml:space="preserve"> FAIR </w:t>
      </w:r>
      <w:r w:rsidR="00862042">
        <w:rPr>
          <w:rFonts w:ascii="Times New Roman" w:hAnsi="Times New Roman" w:cs="Times New Roman"/>
          <w:color w:val="000000" w:themeColor="text1"/>
        </w:rPr>
        <w:t xml:space="preserve">Data </w:t>
      </w:r>
      <w:r w:rsidRPr="00685533">
        <w:rPr>
          <w:rFonts w:ascii="Times New Roman" w:hAnsi="Times New Roman" w:cs="Times New Roman"/>
          <w:color w:val="000000" w:themeColor="text1"/>
        </w:rPr>
        <w:t>Principles</w:t>
      </w:r>
      <w:r w:rsidR="00862042">
        <w:rPr>
          <w:rFonts w:ascii="Times New Roman" w:hAnsi="Times New Roman" w:cs="Times New Roman"/>
          <w:color w:val="000000" w:themeColor="text1"/>
        </w:rPr>
        <w:t xml:space="preserve"> [need better verb]</w:t>
      </w:r>
    </w:p>
    <w:p w14:paraId="7CC69EC8" w14:textId="77777777" w:rsidR="009B4CA5" w:rsidRDefault="00212AC2" w:rsidP="00212AC2">
      <w:pPr>
        <w:spacing w:before="240" w:after="240" w:line="480" w:lineRule="auto"/>
        <w:rPr>
          <w:sz w:val="24"/>
          <w:szCs w:val="24"/>
        </w:rPr>
      </w:pPr>
      <w:r w:rsidRPr="00685533">
        <w:rPr>
          <w:sz w:val="24"/>
          <w:szCs w:val="24"/>
        </w:rPr>
        <w:tab/>
      </w:r>
      <w:r>
        <w:rPr>
          <w:sz w:val="24"/>
          <w:szCs w:val="24"/>
        </w:rPr>
        <w:t xml:space="preserve">The FAIR Guiding Principles </w:t>
      </w:r>
      <w:r w:rsidR="0088107C">
        <w:rPr>
          <w:sz w:val="24"/>
          <w:szCs w:val="24"/>
        </w:rPr>
        <w:t xml:space="preserve">for scientific data and stewardship </w:t>
      </w:r>
      <w:r w:rsidR="006B3BAB">
        <w:rPr>
          <w:sz w:val="24"/>
          <w:szCs w:val="24"/>
        </w:rPr>
        <w:t>state</w:t>
      </w:r>
      <w:r>
        <w:rPr>
          <w:sz w:val="24"/>
          <w:szCs w:val="24"/>
        </w:rPr>
        <w:t xml:space="preserve"> that data should be Findable, Accessible, Interoperable, and Reusable by both humans and machines </w:t>
      </w:r>
      <w:r w:rsidRPr="00322BF8">
        <w:rPr>
          <w:sz w:val="24"/>
          <w:szCs w:val="24"/>
          <w:highlight w:val="yellow"/>
        </w:rPr>
        <w:t xml:space="preserve">(Wilkinson et </w:t>
      </w:r>
      <w:r w:rsidR="0088107C" w:rsidRPr="00322BF8">
        <w:rPr>
          <w:sz w:val="24"/>
          <w:szCs w:val="24"/>
          <w:highlight w:val="yellow"/>
        </w:rPr>
        <w:t>al. 2016)</w:t>
      </w:r>
      <w:r w:rsidR="0088107C">
        <w:rPr>
          <w:sz w:val="24"/>
          <w:szCs w:val="24"/>
        </w:rPr>
        <w:t>, with “data” loosely construed as any scholarly digital research object</w:t>
      </w:r>
      <w:r w:rsidR="006B3BAB">
        <w:rPr>
          <w:sz w:val="24"/>
          <w:szCs w:val="24"/>
        </w:rPr>
        <w:t>, including software</w:t>
      </w:r>
      <w:r w:rsidR="0088107C">
        <w:rPr>
          <w:sz w:val="24"/>
          <w:szCs w:val="24"/>
        </w:rPr>
        <w:t>.  As scientific software that interacts with data, the FAIR principles can app</w:t>
      </w:r>
      <w:r w:rsidR="006B3BAB">
        <w:rPr>
          <w:sz w:val="24"/>
          <w:szCs w:val="24"/>
        </w:rPr>
        <w:t>ly to both the GRNsight application</w:t>
      </w:r>
      <w:r w:rsidR="0088107C">
        <w:rPr>
          <w:sz w:val="24"/>
          <w:szCs w:val="24"/>
        </w:rPr>
        <w:t xml:space="preserve"> and the network data it is used to visualize.  </w:t>
      </w:r>
      <w:r w:rsidR="006B3BAB">
        <w:rPr>
          <w:sz w:val="24"/>
          <w:szCs w:val="24"/>
        </w:rPr>
        <w:t xml:space="preserve">Thus, we evaluate the GRNsight project in terms of its “FAIRness” below.  </w:t>
      </w:r>
    </w:p>
    <w:p w14:paraId="48211103" w14:textId="65EDDDC8" w:rsidR="009B4CA5" w:rsidRPr="009B4CA5" w:rsidRDefault="009B4CA5" w:rsidP="009B4CA5">
      <w:pPr>
        <w:pStyle w:val="Heading3"/>
        <w:rPr>
          <w:rFonts w:ascii="Times New Roman" w:hAnsi="Times New Roman" w:cs="Times New Roman"/>
          <w:color w:val="000000" w:themeColor="text1"/>
        </w:rPr>
      </w:pPr>
      <w:r w:rsidRPr="009B4CA5">
        <w:rPr>
          <w:rFonts w:ascii="Times New Roman" w:hAnsi="Times New Roman" w:cs="Times New Roman"/>
          <w:color w:val="000000" w:themeColor="text1"/>
        </w:rPr>
        <w:t>Findable</w:t>
      </w:r>
    </w:p>
    <w:p w14:paraId="32A378BC" w14:textId="53B9D9E8" w:rsidR="009B4CA5" w:rsidRDefault="009B4CA5" w:rsidP="009B4CA5">
      <w:pPr>
        <w:spacing w:before="240" w:after="240" w:line="480" w:lineRule="auto"/>
        <w:ind w:firstLine="720"/>
        <w:rPr>
          <w:sz w:val="24"/>
          <w:szCs w:val="24"/>
        </w:rPr>
      </w:pPr>
      <w:r>
        <w:rPr>
          <w:sz w:val="24"/>
          <w:szCs w:val="24"/>
        </w:rPr>
        <w:t>We have made GRNsight F</w:t>
      </w:r>
      <w:r w:rsidR="00212AC2">
        <w:rPr>
          <w:sz w:val="24"/>
          <w:szCs w:val="24"/>
        </w:rPr>
        <w:t xml:space="preserve">indable by registering it with well-known </w:t>
      </w:r>
      <w:r>
        <w:rPr>
          <w:sz w:val="24"/>
          <w:szCs w:val="24"/>
        </w:rPr>
        <w:t xml:space="preserve">bioinformatics tools registries: </w:t>
      </w:r>
      <w:r w:rsidR="00212AC2">
        <w:rPr>
          <w:sz w:val="24"/>
          <w:szCs w:val="24"/>
        </w:rPr>
        <w:t xml:space="preserve"> the BioJS Repository </w:t>
      </w:r>
      <w:r w:rsidR="00212AC2" w:rsidRPr="00322BF8">
        <w:rPr>
          <w:sz w:val="24"/>
          <w:szCs w:val="24"/>
          <w:highlight w:val="yellow"/>
        </w:rPr>
        <w:t>(</w:t>
      </w:r>
      <w:r w:rsidR="001E1DC9">
        <w:rPr>
          <w:sz w:val="24"/>
          <w:szCs w:val="24"/>
          <w:highlight w:val="yellow"/>
        </w:rPr>
        <w:t>Yachdav et al. 2015</w:t>
      </w:r>
      <w:r w:rsidRPr="00322BF8">
        <w:rPr>
          <w:sz w:val="24"/>
          <w:szCs w:val="24"/>
          <w:highlight w:val="yellow"/>
        </w:rPr>
        <w:t xml:space="preserve">, </w:t>
      </w:r>
      <w:r w:rsidR="00212AC2" w:rsidRPr="00322BF8">
        <w:rPr>
          <w:sz w:val="24"/>
          <w:szCs w:val="24"/>
          <w:highlight w:val="yellow"/>
        </w:rPr>
        <w:t>http://biojs.io/)</w:t>
      </w:r>
      <w:r w:rsidR="00212AC2">
        <w:rPr>
          <w:sz w:val="24"/>
          <w:szCs w:val="24"/>
        </w:rPr>
        <w:t xml:space="preserve">, the Elixir Tools and Data Services Registry </w:t>
      </w:r>
      <w:r w:rsidR="00212AC2" w:rsidRPr="00322BF8">
        <w:rPr>
          <w:sz w:val="24"/>
          <w:szCs w:val="24"/>
          <w:highlight w:val="yellow"/>
        </w:rPr>
        <w:t>(</w:t>
      </w:r>
      <w:r w:rsidR="00322BF8" w:rsidRPr="00322BF8">
        <w:rPr>
          <w:sz w:val="24"/>
          <w:szCs w:val="24"/>
          <w:highlight w:val="yellow"/>
        </w:rPr>
        <w:t>Ison et al. 2016</w:t>
      </w:r>
      <w:r w:rsidRPr="00322BF8">
        <w:rPr>
          <w:sz w:val="24"/>
          <w:szCs w:val="24"/>
          <w:highlight w:val="yellow"/>
        </w:rPr>
        <w:t xml:space="preserve">, </w:t>
      </w:r>
      <w:r w:rsidR="00212AC2" w:rsidRPr="00322BF8">
        <w:rPr>
          <w:sz w:val="24"/>
          <w:szCs w:val="24"/>
          <w:highlight w:val="yellow"/>
        </w:rPr>
        <w:t>https://bio.tools/)</w:t>
      </w:r>
      <w:r w:rsidR="00212AC2">
        <w:rPr>
          <w:sz w:val="24"/>
          <w:szCs w:val="24"/>
        </w:rPr>
        <w:t xml:space="preserve">, Bioinformatics.org </w:t>
      </w:r>
      <w:r w:rsidR="00212AC2" w:rsidRPr="00322BF8">
        <w:rPr>
          <w:sz w:val="24"/>
          <w:szCs w:val="24"/>
          <w:highlight w:val="yellow"/>
        </w:rPr>
        <w:t>(http://www.bioinformatics.org/wiki/)</w:t>
      </w:r>
      <w:r w:rsidR="00212AC2">
        <w:rPr>
          <w:sz w:val="24"/>
          <w:szCs w:val="24"/>
        </w:rPr>
        <w:t xml:space="preserve">, and the Links Directory at Bioinformatics.ca </w:t>
      </w:r>
      <w:r w:rsidR="00212AC2" w:rsidRPr="00322BF8">
        <w:rPr>
          <w:sz w:val="24"/>
          <w:szCs w:val="24"/>
          <w:highlight w:val="yellow"/>
        </w:rPr>
        <w:t>(</w:t>
      </w:r>
      <w:r w:rsidR="00322BF8" w:rsidRPr="00322BF8">
        <w:rPr>
          <w:sz w:val="24"/>
          <w:szCs w:val="24"/>
          <w:highlight w:val="yellow"/>
        </w:rPr>
        <w:t>Brazas, Yamada &amp; Ouellette 2010)</w:t>
      </w:r>
      <w:r>
        <w:rPr>
          <w:sz w:val="24"/>
          <w:szCs w:val="24"/>
        </w:rPr>
        <w:t xml:space="preserve">, </w:t>
      </w:r>
      <w:r w:rsidR="00212AC2" w:rsidRPr="00FB53A7">
        <w:rPr>
          <w:sz w:val="24"/>
          <w:szCs w:val="24"/>
        </w:rPr>
        <w:t>https://bioinformatics.ca/links_directory/</w:t>
      </w:r>
      <w:r w:rsidR="00212AC2">
        <w:rPr>
          <w:sz w:val="24"/>
          <w:szCs w:val="24"/>
        </w:rPr>
        <w:t>)</w:t>
      </w:r>
      <w:r w:rsidR="00C3575F">
        <w:rPr>
          <w:sz w:val="24"/>
          <w:szCs w:val="24"/>
        </w:rPr>
        <w:t xml:space="preserve">, as well as NPM (Node Package Manager, </w:t>
      </w:r>
      <w:r w:rsidR="00C3575F" w:rsidRPr="00C3575F">
        <w:rPr>
          <w:sz w:val="24"/>
          <w:szCs w:val="24"/>
        </w:rPr>
        <w:t>https://www.npmjs.com/</w:t>
      </w:r>
      <w:r w:rsidR="00C3575F">
        <w:rPr>
          <w:sz w:val="24"/>
          <w:szCs w:val="24"/>
        </w:rPr>
        <w:t>)</w:t>
      </w:r>
      <w:r w:rsidR="00212AC2">
        <w:rPr>
          <w:sz w:val="24"/>
          <w:szCs w:val="24"/>
        </w:rPr>
        <w:t xml:space="preserve">.  </w:t>
      </w:r>
      <w:r>
        <w:rPr>
          <w:sz w:val="24"/>
          <w:szCs w:val="24"/>
        </w:rPr>
        <w:t>GRNsight has been presented at scientific conferences, with slide</w:t>
      </w:r>
      <w:r w:rsidR="00F96A87">
        <w:rPr>
          <w:sz w:val="24"/>
          <w:szCs w:val="24"/>
        </w:rPr>
        <w:t xml:space="preserve">s and posters available via </w:t>
      </w:r>
      <w:r>
        <w:rPr>
          <w:sz w:val="24"/>
          <w:szCs w:val="24"/>
        </w:rPr>
        <w:t>SlideShare (</w:t>
      </w:r>
      <w:r w:rsidR="00F96A87" w:rsidRPr="00F96A87">
        <w:rPr>
          <w:sz w:val="24"/>
          <w:szCs w:val="24"/>
        </w:rPr>
        <w:t>http://www.slideshare.net/GRNsight</w:t>
      </w:r>
      <w:r w:rsidR="00F96A87">
        <w:rPr>
          <w:sz w:val="24"/>
          <w:szCs w:val="24"/>
        </w:rPr>
        <w:t xml:space="preserve">) and with a recent talk and poster at the 2016 Bioinformatics </w:t>
      </w:r>
      <w:r w:rsidR="00F96A87" w:rsidRPr="00F96A87">
        <w:rPr>
          <w:sz w:val="24"/>
          <w:szCs w:val="24"/>
        </w:rPr>
        <w:t xml:space="preserve">Open Source Conference available via F1000 Research </w:t>
      </w:r>
      <w:r w:rsidR="00F96A87" w:rsidRPr="00322BF8">
        <w:rPr>
          <w:sz w:val="24"/>
          <w:szCs w:val="24"/>
          <w:highlight w:val="yellow"/>
        </w:rPr>
        <w:t xml:space="preserve">(Dahlquist KD, Fitzpatrick BG, Dionisio JDN </w:t>
      </w:r>
      <w:r w:rsidR="00F96A87" w:rsidRPr="00322BF8">
        <w:rPr>
          <w:rStyle w:val="Emphasis"/>
          <w:sz w:val="24"/>
          <w:szCs w:val="24"/>
          <w:highlight w:val="yellow"/>
        </w:rPr>
        <w:t>et al.</w:t>
      </w:r>
      <w:r w:rsidR="00F96A87" w:rsidRPr="00322BF8">
        <w:rPr>
          <w:sz w:val="24"/>
          <w:szCs w:val="24"/>
          <w:highlight w:val="yellow"/>
        </w:rPr>
        <w:t xml:space="preserve"> GRNmap and GRNsight: open source software for dynamical systems modeling and visualization of medium-scale gene regulatory networks [v1; not peer reviewed]. </w:t>
      </w:r>
      <w:r w:rsidR="00F96A87" w:rsidRPr="00322BF8">
        <w:rPr>
          <w:i/>
          <w:iCs/>
          <w:sz w:val="24"/>
          <w:szCs w:val="24"/>
          <w:highlight w:val="yellow"/>
        </w:rPr>
        <w:t>F1000Research</w:t>
      </w:r>
      <w:r w:rsidR="00F96A87" w:rsidRPr="00322BF8">
        <w:rPr>
          <w:sz w:val="24"/>
          <w:szCs w:val="24"/>
          <w:highlight w:val="yellow"/>
        </w:rPr>
        <w:t xml:space="preserve"> 2016, </w:t>
      </w:r>
      <w:r w:rsidR="00F96A87" w:rsidRPr="00322BF8">
        <w:rPr>
          <w:b/>
          <w:bCs/>
          <w:sz w:val="24"/>
          <w:szCs w:val="24"/>
          <w:highlight w:val="yellow"/>
        </w:rPr>
        <w:t>5</w:t>
      </w:r>
      <w:r w:rsidR="00F96A87" w:rsidRPr="00322BF8">
        <w:rPr>
          <w:sz w:val="24"/>
          <w:szCs w:val="24"/>
          <w:highlight w:val="yellow"/>
        </w:rPr>
        <w:t xml:space="preserve">(ISCB Comm J):1637 (slides) (doi: </w:t>
      </w:r>
      <w:hyperlink r:id="rId8" w:tgtFrame="_blank" w:history="1">
        <w:r w:rsidR="00F96A87" w:rsidRPr="00322BF8">
          <w:rPr>
            <w:rStyle w:val="Hyperlink"/>
            <w:sz w:val="24"/>
            <w:szCs w:val="24"/>
            <w:highlight w:val="yellow"/>
          </w:rPr>
          <w:t>10.7490/f1000research.1112534.1</w:t>
        </w:r>
      </w:hyperlink>
      <w:r w:rsidR="00F96A87" w:rsidRPr="00322BF8">
        <w:rPr>
          <w:sz w:val="24"/>
          <w:szCs w:val="24"/>
          <w:highlight w:val="yellow"/>
        </w:rPr>
        <w:t xml:space="preserve"> and Dahlquist KD, Fitzpatrick BG, Dionisio JDN </w:t>
      </w:r>
      <w:r w:rsidR="00F96A87" w:rsidRPr="00322BF8">
        <w:rPr>
          <w:rStyle w:val="Emphasis"/>
          <w:sz w:val="24"/>
          <w:szCs w:val="24"/>
          <w:highlight w:val="yellow"/>
        </w:rPr>
        <w:t>et al.</w:t>
      </w:r>
      <w:r w:rsidR="00F96A87" w:rsidRPr="00322BF8">
        <w:rPr>
          <w:sz w:val="24"/>
          <w:szCs w:val="24"/>
          <w:highlight w:val="yellow"/>
        </w:rPr>
        <w:t xml:space="preserve"> GRNmap and GRNsight: open source software for dynamical systems modeling and visualization of medium-scale gene regulatory networks [v1; not peer reviewed]. </w:t>
      </w:r>
      <w:r w:rsidR="00F96A87" w:rsidRPr="00322BF8">
        <w:rPr>
          <w:i/>
          <w:iCs/>
          <w:sz w:val="24"/>
          <w:szCs w:val="24"/>
          <w:highlight w:val="yellow"/>
        </w:rPr>
        <w:t>F1000Research</w:t>
      </w:r>
      <w:r w:rsidR="00F96A87" w:rsidRPr="00322BF8">
        <w:rPr>
          <w:sz w:val="24"/>
          <w:szCs w:val="24"/>
          <w:highlight w:val="yellow"/>
        </w:rPr>
        <w:t xml:space="preserve"> </w:t>
      </w:r>
      <w:r w:rsidR="00F96A87" w:rsidRPr="00322BF8">
        <w:rPr>
          <w:sz w:val="24"/>
          <w:szCs w:val="24"/>
          <w:highlight w:val="yellow"/>
        </w:rPr>
        <w:lastRenderedPageBreak/>
        <w:t xml:space="preserve">2016, </w:t>
      </w:r>
      <w:r w:rsidR="00F96A87" w:rsidRPr="00322BF8">
        <w:rPr>
          <w:b/>
          <w:bCs/>
          <w:sz w:val="24"/>
          <w:szCs w:val="24"/>
          <w:highlight w:val="yellow"/>
        </w:rPr>
        <w:t>5</w:t>
      </w:r>
      <w:r w:rsidR="00F96A87" w:rsidRPr="00322BF8">
        <w:rPr>
          <w:sz w:val="24"/>
          <w:szCs w:val="24"/>
          <w:highlight w:val="yellow"/>
        </w:rPr>
        <w:t xml:space="preserve">(ISCB Comm J):1618 (poster) (doi: </w:t>
      </w:r>
      <w:hyperlink r:id="rId9" w:tgtFrame="_blank" w:history="1">
        <w:r w:rsidR="00F96A87" w:rsidRPr="00322BF8">
          <w:rPr>
            <w:rStyle w:val="Hyperlink"/>
            <w:sz w:val="24"/>
            <w:szCs w:val="24"/>
            <w:highlight w:val="yellow"/>
          </w:rPr>
          <w:t>10.7490/f1000research.1112518.1</w:t>
        </w:r>
      </w:hyperlink>
      <w:r w:rsidR="00F96A87" w:rsidRPr="00322BF8">
        <w:rPr>
          <w:sz w:val="24"/>
          <w:szCs w:val="24"/>
          <w:highlight w:val="yellow"/>
        </w:rPr>
        <w:t>))</w:t>
      </w:r>
      <w:r w:rsidR="00F96A87">
        <w:rPr>
          <w:sz w:val="24"/>
          <w:szCs w:val="24"/>
        </w:rPr>
        <w:t xml:space="preserve">.  We have paid special care to the meta data associated with our web site to increase its Findability via Google search.  And of course, with the publication of this article, GRNsight is Findable in literature databases.  With the inclusion of the site and repository URL in the abstract, the code is findable by automated text mining </w:t>
      </w:r>
      <w:r w:rsidR="00F96A87" w:rsidRPr="001E1DC9">
        <w:rPr>
          <w:sz w:val="24"/>
          <w:szCs w:val="24"/>
          <w:highlight w:val="yellow"/>
        </w:rPr>
        <w:t>[ref]</w:t>
      </w:r>
      <w:r w:rsidR="00F96A87">
        <w:rPr>
          <w:sz w:val="24"/>
          <w:szCs w:val="24"/>
        </w:rPr>
        <w:t>.</w:t>
      </w:r>
      <w:r w:rsidR="004E6D20">
        <w:rPr>
          <w:sz w:val="24"/>
          <w:szCs w:val="24"/>
        </w:rPr>
        <w:t xml:space="preserve">  The Findable guiding principle states that meta data and data should have a globally unique and persistent identifier </w:t>
      </w:r>
      <w:r w:rsidR="004E6D20" w:rsidRPr="001E1DC9">
        <w:rPr>
          <w:sz w:val="24"/>
          <w:szCs w:val="24"/>
          <w:highlight w:val="yellow"/>
        </w:rPr>
        <w:t>(Wilkinson et al. 2016)</w:t>
      </w:r>
      <w:r w:rsidR="004E6D20">
        <w:rPr>
          <w:sz w:val="24"/>
          <w:szCs w:val="24"/>
        </w:rPr>
        <w:t>.  In terms of software, this would be the version.  Because we utilize the GitHub release mechanism, code is tagged with a version and each version is available from the release page (</w:t>
      </w:r>
      <w:r w:rsidR="004E6D20" w:rsidRPr="004E6D20">
        <w:rPr>
          <w:sz w:val="24"/>
          <w:szCs w:val="24"/>
        </w:rPr>
        <w:t>https://github.com/dondi/GRNsight/releases</w:t>
      </w:r>
      <w:r w:rsidR="004E6D20">
        <w:rPr>
          <w:sz w:val="24"/>
          <w:szCs w:val="24"/>
        </w:rPr>
        <w:t>).  Because GRNsight does not interact directly with a data repository, it is up to individual users to make sure that their data is FAIR compliant with the Findable principle.</w:t>
      </w:r>
      <w:r w:rsidR="002E1EB9">
        <w:rPr>
          <w:sz w:val="24"/>
          <w:szCs w:val="24"/>
        </w:rPr>
        <w:t xml:space="preserve">  One could argue that by being “yet another” network visualization tool in a crowded domain (recall 47 other tools recorded by Pavlopoulos et al. 2015), GRNsight is contributing to a Findability problem for users in the sense that it contributes more “hay” to the needle in a haystack problem of finding the right tool for the job.  However, we hope that by the actions we have taken, the benefits of adding GRNsight to the diverse pool of network visualization software outweighs the detriments.</w:t>
      </w:r>
    </w:p>
    <w:p w14:paraId="74EEFD68" w14:textId="386A4594" w:rsidR="004E6D20" w:rsidRPr="004E6D20" w:rsidRDefault="004E6D20" w:rsidP="004E6D20">
      <w:pPr>
        <w:pStyle w:val="Heading3"/>
        <w:rPr>
          <w:rFonts w:ascii="Times New Roman" w:hAnsi="Times New Roman" w:cs="Times New Roman"/>
          <w:color w:val="000000" w:themeColor="text1"/>
        </w:rPr>
      </w:pPr>
      <w:r w:rsidRPr="004E6D20">
        <w:rPr>
          <w:rFonts w:ascii="Times New Roman" w:hAnsi="Times New Roman" w:cs="Times New Roman"/>
          <w:color w:val="000000" w:themeColor="text1"/>
        </w:rPr>
        <w:t>Accessible</w:t>
      </w:r>
    </w:p>
    <w:p w14:paraId="00E07777" w14:textId="03552BB9" w:rsidR="004E6D20" w:rsidRDefault="004E6D20" w:rsidP="004E6D20">
      <w:pPr>
        <w:spacing w:before="240" w:after="240" w:line="480" w:lineRule="auto"/>
        <w:rPr>
          <w:sz w:val="24"/>
          <w:szCs w:val="24"/>
        </w:rPr>
      </w:pPr>
      <w:r>
        <w:rPr>
          <w:sz w:val="24"/>
          <w:szCs w:val="24"/>
        </w:rPr>
        <w:tab/>
        <w:t xml:space="preserve">As noted in the section on Availability, </w:t>
      </w:r>
      <w:r w:rsidR="00C3575F">
        <w:rPr>
          <w:sz w:val="24"/>
          <w:szCs w:val="24"/>
        </w:rPr>
        <w:t xml:space="preserve">the </w:t>
      </w:r>
      <w:r w:rsidR="00212AC2">
        <w:rPr>
          <w:sz w:val="24"/>
          <w:szCs w:val="24"/>
        </w:rPr>
        <w:t xml:space="preserve">GRNsight </w:t>
      </w:r>
      <w:r w:rsidR="00C3575F">
        <w:rPr>
          <w:sz w:val="24"/>
          <w:szCs w:val="24"/>
        </w:rPr>
        <w:t xml:space="preserve">web application </w:t>
      </w:r>
      <w:r w:rsidR="00212AC2">
        <w:rPr>
          <w:sz w:val="24"/>
          <w:szCs w:val="24"/>
        </w:rPr>
        <w:t xml:space="preserve">is accessible because </w:t>
      </w:r>
      <w:r w:rsidR="00C3575F">
        <w:rPr>
          <w:sz w:val="24"/>
          <w:szCs w:val="24"/>
        </w:rPr>
        <w:t xml:space="preserve">it </w:t>
      </w:r>
      <w:r w:rsidR="00212AC2" w:rsidRPr="00FB53A7">
        <w:rPr>
          <w:sz w:val="24"/>
          <w:szCs w:val="24"/>
        </w:rPr>
        <w:t>is free and open to all users</w:t>
      </w:r>
      <w:r w:rsidR="00C3575F">
        <w:rPr>
          <w:sz w:val="24"/>
          <w:szCs w:val="24"/>
        </w:rPr>
        <w:t>,</w:t>
      </w:r>
      <w:r w:rsidR="00212AC2" w:rsidRPr="00FB53A7">
        <w:rPr>
          <w:sz w:val="24"/>
          <w:szCs w:val="24"/>
        </w:rPr>
        <w:t xml:space="preserve"> and</w:t>
      </w:r>
      <w:r w:rsidR="00212AC2">
        <w:rPr>
          <w:sz w:val="24"/>
          <w:szCs w:val="24"/>
        </w:rPr>
        <w:t xml:space="preserve"> there is no login requirement.  </w:t>
      </w:r>
      <w:r w:rsidR="00AF2059">
        <w:rPr>
          <w:sz w:val="24"/>
          <w:szCs w:val="24"/>
        </w:rPr>
        <w:t>The source code is available under the open source BSD license and can be npm installed (given the caveat that the user must be able to support</w:t>
      </w:r>
      <w:r w:rsidR="001448AF">
        <w:rPr>
          <w:sz w:val="24"/>
          <w:szCs w:val="24"/>
        </w:rPr>
        <w:t xml:space="preserve"> the GRNsight client-server set</w:t>
      </w:r>
      <w:r w:rsidR="00AF2059">
        <w:rPr>
          <w:sz w:val="24"/>
          <w:szCs w:val="24"/>
        </w:rPr>
        <w:t xml:space="preserve">up).  The longevity of GRNsight is partially tied to the longevity of the GitHub repository itself, although the authors maintain local backups.  Again, because GRNsight does not interact directly with a data repository, it is up to </w:t>
      </w:r>
      <w:r w:rsidR="00AF2059">
        <w:rPr>
          <w:sz w:val="24"/>
          <w:szCs w:val="24"/>
        </w:rPr>
        <w:lastRenderedPageBreak/>
        <w:t>individual users to make sure that their data is FAIR compliant with the Accessible principle.  Since GRNsight does not have any security</w:t>
      </w:r>
      <w:r w:rsidR="00340377">
        <w:rPr>
          <w:sz w:val="24"/>
          <w:szCs w:val="24"/>
        </w:rPr>
        <w:t xml:space="preserve"> [authentication?]</w:t>
      </w:r>
      <w:r w:rsidR="00AF2059">
        <w:rPr>
          <w:sz w:val="24"/>
          <w:szCs w:val="24"/>
        </w:rPr>
        <w:t xml:space="preserve"> procedures (e.g., login for registered users), it is not recommended that sensitive </w:t>
      </w:r>
      <w:r w:rsidR="00340377">
        <w:rPr>
          <w:sz w:val="24"/>
          <w:szCs w:val="24"/>
        </w:rPr>
        <w:t>data be uploaded to our GRNsight server.  However, users who wish to visualize sensitive data could run a local instance of the GRNsight client-server setup.</w:t>
      </w:r>
    </w:p>
    <w:p w14:paraId="1AF01026" w14:textId="1EAC1367" w:rsidR="00AF2059" w:rsidRPr="00AF2059" w:rsidRDefault="00AF2059" w:rsidP="00AF2059">
      <w:pPr>
        <w:pStyle w:val="Heading3"/>
        <w:rPr>
          <w:rFonts w:ascii="Times New Roman" w:hAnsi="Times New Roman" w:cs="Times New Roman"/>
          <w:color w:val="000000" w:themeColor="text1"/>
        </w:rPr>
      </w:pPr>
      <w:r w:rsidRPr="00AF2059">
        <w:rPr>
          <w:rFonts w:ascii="Times New Roman" w:hAnsi="Times New Roman" w:cs="Times New Roman"/>
          <w:color w:val="000000" w:themeColor="text1"/>
        </w:rPr>
        <w:t>Interoperable</w:t>
      </w:r>
    </w:p>
    <w:p w14:paraId="48082BB3" w14:textId="4922D489" w:rsidR="00AF31F2" w:rsidRDefault="0055169C" w:rsidP="0055169C">
      <w:pPr>
        <w:spacing w:before="240" w:after="240" w:line="480" w:lineRule="auto"/>
        <w:ind w:firstLine="720"/>
        <w:rPr>
          <w:sz w:val="24"/>
          <w:szCs w:val="24"/>
        </w:rPr>
      </w:pPr>
      <w:r>
        <w:rPr>
          <w:sz w:val="24"/>
          <w:szCs w:val="24"/>
        </w:rPr>
        <w:t xml:space="preserve">As software, GRNsight is </w:t>
      </w:r>
      <w:r w:rsidRPr="0055169C">
        <w:rPr>
          <w:i/>
          <w:sz w:val="24"/>
          <w:szCs w:val="24"/>
        </w:rPr>
        <w:t>not</w:t>
      </w:r>
      <w:r>
        <w:rPr>
          <w:sz w:val="24"/>
          <w:szCs w:val="24"/>
        </w:rPr>
        <w:t xml:space="preserve"> Interoperable in the sense that it interacts directly with other software or databases, as, for example, Cytoscape does with xx database or </w:t>
      </w:r>
      <w:r w:rsidR="00776562">
        <w:rPr>
          <w:sz w:val="24"/>
          <w:szCs w:val="24"/>
        </w:rPr>
        <w:t xml:space="preserve">individual </w:t>
      </w:r>
      <w:r>
        <w:rPr>
          <w:sz w:val="24"/>
          <w:szCs w:val="24"/>
        </w:rPr>
        <w:t xml:space="preserve">Cytoscape apps (formerly plugins) [ref].  However, GRNsight </w:t>
      </w:r>
      <w:r w:rsidRPr="0055169C">
        <w:rPr>
          <w:i/>
          <w:sz w:val="24"/>
          <w:szCs w:val="24"/>
        </w:rPr>
        <w:t>is</w:t>
      </w:r>
      <w:r>
        <w:rPr>
          <w:sz w:val="24"/>
          <w:szCs w:val="24"/>
        </w:rPr>
        <w:t xml:space="preserve"> Interoperable in the sense that it can receive and pass data from and to other programs.  In this latter sense, this section could </w:t>
      </w:r>
      <w:r w:rsidR="00776562">
        <w:rPr>
          <w:sz w:val="24"/>
          <w:szCs w:val="24"/>
        </w:rPr>
        <w:t xml:space="preserve">just as </w:t>
      </w:r>
      <w:r>
        <w:rPr>
          <w:sz w:val="24"/>
          <w:szCs w:val="24"/>
        </w:rPr>
        <w:t xml:space="preserve">easily have been entitled, “95% of bioinformatics is getting your data into the right file format.”  </w:t>
      </w:r>
      <w:r w:rsidR="00EC4848">
        <w:rPr>
          <w:sz w:val="24"/>
          <w:szCs w:val="24"/>
        </w:rPr>
        <w:t>Indeed, o</w:t>
      </w:r>
      <w:r w:rsidR="00776562">
        <w:rPr>
          <w:sz w:val="24"/>
          <w:szCs w:val="24"/>
        </w:rPr>
        <w:t xml:space="preserve">ne of the original motivations and requirements for GRNsight was to seamlessly read and display weighted GRNs that were output as Excel workbooks from the GRNmap modeling </w:t>
      </w:r>
      <w:r w:rsidR="00017C5A">
        <w:rPr>
          <w:sz w:val="24"/>
          <w:szCs w:val="24"/>
        </w:rPr>
        <w:t xml:space="preserve">MATLAB </w:t>
      </w:r>
      <w:r w:rsidR="00776562">
        <w:rPr>
          <w:sz w:val="24"/>
          <w:szCs w:val="24"/>
        </w:rPr>
        <w:t xml:space="preserve">package (Dahlquist et al. 2015, </w:t>
      </w:r>
      <w:r w:rsidR="00776562" w:rsidRPr="00776562">
        <w:rPr>
          <w:sz w:val="24"/>
          <w:szCs w:val="24"/>
        </w:rPr>
        <w:t>http://kdahlquist.github.io/GRNmap/</w:t>
      </w:r>
      <w:r w:rsidR="00776562">
        <w:rPr>
          <w:sz w:val="24"/>
          <w:szCs w:val="24"/>
        </w:rPr>
        <w:t xml:space="preserve">).  </w:t>
      </w:r>
      <w:r w:rsidR="00EC4848">
        <w:rPr>
          <w:sz w:val="24"/>
          <w:szCs w:val="24"/>
        </w:rPr>
        <w:t xml:space="preserve">However, as this is a specialized use case, we have recently implemented the ability for </w:t>
      </w:r>
      <w:r w:rsidR="00212AC2">
        <w:rPr>
          <w:sz w:val="24"/>
          <w:szCs w:val="24"/>
        </w:rPr>
        <w:t xml:space="preserve">GRNsight </w:t>
      </w:r>
      <w:r w:rsidR="00EC4848">
        <w:rPr>
          <w:sz w:val="24"/>
          <w:szCs w:val="24"/>
        </w:rPr>
        <w:t xml:space="preserve">to </w:t>
      </w:r>
      <w:r w:rsidR="00212AC2">
        <w:rPr>
          <w:sz w:val="24"/>
          <w:szCs w:val="24"/>
        </w:rPr>
        <w:t>import and export data in SIF (</w:t>
      </w:r>
      <w:r w:rsidR="00F914D1" w:rsidRPr="00F914D1">
        <w:rPr>
          <w:i/>
          <w:sz w:val="24"/>
          <w:szCs w:val="24"/>
        </w:rPr>
        <w:t>http://manual.cytoscape.org/en/stable/Supported_Network_File_Formats.html#sif-format</w:t>
      </w:r>
      <w:r w:rsidR="00212AC2">
        <w:rPr>
          <w:sz w:val="24"/>
          <w:szCs w:val="24"/>
        </w:rPr>
        <w:t>) and GraphML format</w:t>
      </w:r>
      <w:r w:rsidR="00F914D1">
        <w:rPr>
          <w:sz w:val="24"/>
          <w:szCs w:val="24"/>
        </w:rPr>
        <w:t xml:space="preserve"> </w:t>
      </w:r>
      <w:r w:rsidR="00F914D1" w:rsidRPr="00F914D1">
        <w:rPr>
          <w:sz w:val="24"/>
          <w:szCs w:val="24"/>
        </w:rPr>
        <w:t>(</w:t>
      </w:r>
      <w:r w:rsidR="00F914D1" w:rsidRPr="00F914D1">
        <w:rPr>
          <w:i/>
          <w:sz w:val="24"/>
          <w:szCs w:val="24"/>
        </w:rPr>
        <w:t>http://graphml.graphdrawing.org/</w:t>
      </w:r>
      <w:r w:rsidR="00F914D1">
        <w:rPr>
          <w:sz w:val="24"/>
          <w:szCs w:val="24"/>
        </w:rPr>
        <w:t xml:space="preserve">, </w:t>
      </w:r>
      <w:r w:rsidR="00F914D1" w:rsidRPr="001E1DC9">
        <w:rPr>
          <w:sz w:val="24"/>
          <w:szCs w:val="24"/>
          <w:highlight w:val="yellow"/>
        </w:rPr>
        <w:t xml:space="preserve">Brandes, U., Eiglsperger, M., Herman, I., Himsolt, M., &amp; Marshall, M. S. (2001, September). GraphML progress report structural layer proposal. In </w:t>
      </w:r>
      <w:r w:rsidR="00F914D1" w:rsidRPr="001E1DC9">
        <w:rPr>
          <w:i/>
          <w:iCs/>
          <w:sz w:val="24"/>
          <w:szCs w:val="24"/>
          <w:highlight w:val="yellow"/>
        </w:rPr>
        <w:t>International Symposium on Graph Drawing</w:t>
      </w:r>
      <w:r w:rsidR="00F914D1" w:rsidRPr="001E1DC9">
        <w:rPr>
          <w:sz w:val="24"/>
          <w:szCs w:val="24"/>
          <w:highlight w:val="yellow"/>
        </w:rPr>
        <w:t xml:space="preserve"> (pp. 501-512). Springer Berlin Heidelberg</w:t>
      </w:r>
      <w:r w:rsidR="00F914D1" w:rsidRPr="00F914D1">
        <w:rPr>
          <w:sz w:val="24"/>
          <w:szCs w:val="24"/>
        </w:rPr>
        <w:t>)</w:t>
      </w:r>
      <w:r w:rsidR="00212AC2" w:rsidRPr="00F914D1">
        <w:rPr>
          <w:sz w:val="24"/>
          <w:szCs w:val="24"/>
        </w:rPr>
        <w:t xml:space="preserve">, </w:t>
      </w:r>
      <w:r w:rsidR="00212AC2">
        <w:rPr>
          <w:sz w:val="24"/>
          <w:szCs w:val="24"/>
        </w:rPr>
        <w:t xml:space="preserve">facilitating movement of data between GRNsight and other network visualization and analysis programs.  </w:t>
      </w:r>
      <w:r w:rsidR="00F914D1">
        <w:rPr>
          <w:sz w:val="24"/>
          <w:szCs w:val="24"/>
        </w:rPr>
        <w:t>Thus, we are in a position to comment</w:t>
      </w:r>
      <w:r w:rsidR="00501A09">
        <w:rPr>
          <w:sz w:val="24"/>
          <w:szCs w:val="24"/>
        </w:rPr>
        <w:t xml:space="preserve"> on these two formats with respect to</w:t>
      </w:r>
      <w:r w:rsidR="00F914D1">
        <w:rPr>
          <w:sz w:val="24"/>
          <w:szCs w:val="24"/>
        </w:rPr>
        <w:t xml:space="preserve"> the finer points of data I</w:t>
      </w:r>
      <w:r w:rsidR="00501A09">
        <w:rPr>
          <w:sz w:val="24"/>
          <w:szCs w:val="24"/>
        </w:rPr>
        <w:t xml:space="preserve">nteroperability, including 1) metadata and data use a formal, </w:t>
      </w:r>
      <w:r w:rsidR="00501A09">
        <w:rPr>
          <w:sz w:val="24"/>
          <w:szCs w:val="24"/>
        </w:rPr>
        <w:lastRenderedPageBreak/>
        <w:t xml:space="preserve">accessible, shared, and broadly applicable language for knowledge representation; 2) metadata and data use vocabularies that follow the FAIR principles; and 3) metadata and data include qualified references to other metadata and data (quoted from </w:t>
      </w:r>
      <w:r w:rsidR="00762685">
        <w:rPr>
          <w:sz w:val="24"/>
          <w:szCs w:val="24"/>
        </w:rPr>
        <w:t xml:space="preserve">Box 2 of </w:t>
      </w:r>
      <w:r w:rsidR="00501A09">
        <w:rPr>
          <w:sz w:val="24"/>
          <w:szCs w:val="24"/>
        </w:rPr>
        <w:t>Wilkinson et al. 2016)</w:t>
      </w:r>
      <w:r w:rsidR="00F914D1">
        <w:rPr>
          <w:sz w:val="24"/>
          <w:szCs w:val="24"/>
        </w:rPr>
        <w:t xml:space="preserve">.  </w:t>
      </w:r>
    </w:p>
    <w:p w14:paraId="534C5B82" w14:textId="4081C663" w:rsidR="00B85D97" w:rsidRDefault="00711CB0" w:rsidP="0055169C">
      <w:pPr>
        <w:spacing w:before="240" w:after="240" w:line="480" w:lineRule="auto"/>
        <w:ind w:firstLine="720"/>
        <w:rPr>
          <w:sz w:val="24"/>
          <w:szCs w:val="24"/>
        </w:rPr>
      </w:pPr>
      <w:r>
        <w:rPr>
          <w:sz w:val="24"/>
          <w:szCs w:val="24"/>
        </w:rPr>
        <w:t>When we im</w:t>
      </w:r>
      <w:r w:rsidR="00AF31F2">
        <w:rPr>
          <w:sz w:val="24"/>
          <w:szCs w:val="24"/>
        </w:rPr>
        <w:t>plemented import and export for the</w:t>
      </w:r>
      <w:r>
        <w:rPr>
          <w:sz w:val="24"/>
          <w:szCs w:val="24"/>
        </w:rPr>
        <w:t xml:space="preserve"> SIF and GraphML format</w:t>
      </w:r>
      <w:r w:rsidR="00AF31F2">
        <w:rPr>
          <w:sz w:val="24"/>
          <w:szCs w:val="24"/>
        </w:rPr>
        <w:t>s</w:t>
      </w:r>
      <w:r>
        <w:rPr>
          <w:sz w:val="24"/>
          <w:szCs w:val="24"/>
        </w:rPr>
        <w:t>, we en</w:t>
      </w:r>
      <w:r w:rsidR="00E15E1B">
        <w:rPr>
          <w:sz w:val="24"/>
          <w:szCs w:val="24"/>
        </w:rPr>
        <w:t>countered issues</w:t>
      </w:r>
      <w:r>
        <w:rPr>
          <w:sz w:val="24"/>
          <w:szCs w:val="24"/>
        </w:rPr>
        <w:t xml:space="preserve"> due to the flexibility with which the formats are specified that required design decisions that may</w:t>
      </w:r>
      <w:r w:rsidR="00E15E1B">
        <w:rPr>
          <w:sz w:val="24"/>
          <w:szCs w:val="24"/>
        </w:rPr>
        <w:t>,</w:t>
      </w:r>
      <w:r>
        <w:rPr>
          <w:sz w:val="24"/>
          <w:szCs w:val="24"/>
        </w:rPr>
        <w:t xml:space="preserve"> </w:t>
      </w:r>
      <w:r w:rsidR="00E15E1B">
        <w:rPr>
          <w:sz w:val="24"/>
          <w:szCs w:val="24"/>
        </w:rPr>
        <w:t xml:space="preserve">in turn, </w:t>
      </w:r>
      <w:r>
        <w:rPr>
          <w:sz w:val="24"/>
          <w:szCs w:val="24"/>
        </w:rPr>
        <w:t xml:space="preserve">restrict compatibility with software </w:t>
      </w:r>
      <w:r w:rsidR="00E15E1B">
        <w:rPr>
          <w:sz w:val="24"/>
          <w:szCs w:val="24"/>
        </w:rPr>
        <w:t>with which we did not test.</w:t>
      </w:r>
      <w:r>
        <w:rPr>
          <w:sz w:val="24"/>
          <w:szCs w:val="24"/>
        </w:rPr>
        <w:t xml:space="preserve">  For example, </w:t>
      </w:r>
      <w:r w:rsidR="00E15E1B">
        <w:rPr>
          <w:sz w:val="24"/>
          <w:szCs w:val="24"/>
        </w:rPr>
        <w:t xml:space="preserve">the </w:t>
      </w:r>
      <w:r>
        <w:rPr>
          <w:sz w:val="24"/>
          <w:szCs w:val="24"/>
        </w:rPr>
        <w:t>SIF</w:t>
      </w:r>
      <w:r w:rsidR="00E15E1B">
        <w:rPr>
          <w:sz w:val="24"/>
          <w:szCs w:val="24"/>
        </w:rPr>
        <w:t xml:space="preserve"> format as</w:t>
      </w:r>
      <w:r>
        <w:rPr>
          <w:sz w:val="24"/>
          <w:szCs w:val="24"/>
        </w:rPr>
        <w:t xml:space="preserve"> described in the documentation for Cytoscape 3.4.0, offers quite a bit of flexibility, including </w:t>
      </w:r>
      <w:r w:rsidR="00E15E1B">
        <w:rPr>
          <w:sz w:val="24"/>
          <w:szCs w:val="24"/>
        </w:rPr>
        <w:t xml:space="preserve">choice of </w:t>
      </w:r>
      <w:r>
        <w:rPr>
          <w:sz w:val="24"/>
          <w:szCs w:val="24"/>
        </w:rPr>
        <w:t xml:space="preserve">delimiter (space vs. tab), </w:t>
      </w:r>
      <w:r w:rsidR="00B85D97">
        <w:rPr>
          <w:sz w:val="24"/>
          <w:szCs w:val="24"/>
        </w:rPr>
        <w:t>denoting</w:t>
      </w:r>
      <w:r w:rsidR="00E15E1B">
        <w:rPr>
          <w:sz w:val="24"/>
          <w:szCs w:val="24"/>
        </w:rPr>
        <w:t xml:space="preserve"> a pairwise </w:t>
      </w:r>
      <w:r>
        <w:rPr>
          <w:sz w:val="24"/>
          <w:szCs w:val="24"/>
        </w:rPr>
        <w:t>list of interactions v</w:t>
      </w:r>
      <w:r w:rsidR="00E15E1B">
        <w:rPr>
          <w:sz w:val="24"/>
          <w:szCs w:val="24"/>
        </w:rPr>
        <w:t>er</w:t>
      </w:r>
      <w:r>
        <w:rPr>
          <w:sz w:val="24"/>
          <w:szCs w:val="24"/>
        </w:rPr>
        <w:t>s</w:t>
      </w:r>
      <w:r w:rsidR="00E15E1B">
        <w:rPr>
          <w:sz w:val="24"/>
          <w:szCs w:val="24"/>
        </w:rPr>
        <w:t>us</w:t>
      </w:r>
      <w:r>
        <w:rPr>
          <w:sz w:val="24"/>
          <w:szCs w:val="24"/>
        </w:rPr>
        <w:t xml:space="preserve"> concatenating</w:t>
      </w:r>
      <w:r w:rsidR="00E15E1B">
        <w:rPr>
          <w:sz w:val="24"/>
          <w:szCs w:val="24"/>
        </w:rPr>
        <w:t xml:space="preserve"> all the interactions to the same node on the same line</w:t>
      </w:r>
      <w:r>
        <w:rPr>
          <w:sz w:val="24"/>
          <w:szCs w:val="24"/>
        </w:rPr>
        <w:t xml:space="preserve">, and </w:t>
      </w:r>
      <w:r w:rsidR="00E15E1B">
        <w:rPr>
          <w:sz w:val="24"/>
          <w:szCs w:val="24"/>
        </w:rPr>
        <w:t xml:space="preserve">the </w:t>
      </w:r>
      <w:r>
        <w:rPr>
          <w:sz w:val="24"/>
          <w:szCs w:val="24"/>
        </w:rPr>
        <w:t xml:space="preserve">choice of relationship type (any string).  </w:t>
      </w:r>
      <w:r w:rsidR="00E15E1B">
        <w:rPr>
          <w:sz w:val="24"/>
          <w:szCs w:val="24"/>
        </w:rPr>
        <w:t>While GRNsight strives to read any SI</w:t>
      </w:r>
      <w:r w:rsidR="00A11F68">
        <w:rPr>
          <w:sz w:val="24"/>
          <w:szCs w:val="24"/>
        </w:rPr>
        <w:t>F file, we restricted our export</w:t>
      </w:r>
      <w:r w:rsidR="00E15E1B">
        <w:rPr>
          <w:sz w:val="24"/>
          <w:szCs w:val="24"/>
        </w:rPr>
        <w:t xml:space="preserve"> format to tab-delimited, pairwise interactions, and a single relationship type </w:t>
      </w:r>
      <w:r w:rsidR="00A11F68">
        <w:rPr>
          <w:sz w:val="24"/>
          <w:szCs w:val="24"/>
        </w:rPr>
        <w:t xml:space="preserve">(“pd” for “protein </w:t>
      </w:r>
      <w:r w:rsidR="00A11F68" w:rsidRPr="00A11F68">
        <w:rPr>
          <w:sz w:val="24"/>
          <w:szCs w:val="24"/>
        </w:rPr>
        <w:sym w:font="Wingdings" w:char="F0E0"/>
      </w:r>
      <w:r w:rsidR="00A11F68">
        <w:rPr>
          <w:sz w:val="24"/>
          <w:szCs w:val="24"/>
        </w:rPr>
        <w:t xml:space="preserve"> DNA”) </w:t>
      </w:r>
      <w:r w:rsidR="00E15E1B">
        <w:rPr>
          <w:sz w:val="24"/>
          <w:szCs w:val="24"/>
        </w:rPr>
        <w:t xml:space="preserve">for unweighted networks.  </w:t>
      </w:r>
      <w:r w:rsidR="00B85D97">
        <w:rPr>
          <w:sz w:val="24"/>
          <w:szCs w:val="24"/>
        </w:rPr>
        <w:t xml:space="preserve">For weighted networks, GRNsight exports the weight value as the relationship type.  </w:t>
      </w:r>
      <w:r w:rsidR="00DE2076">
        <w:rPr>
          <w:sz w:val="24"/>
          <w:szCs w:val="24"/>
        </w:rPr>
        <w:t>The a</w:t>
      </w:r>
      <w:r>
        <w:rPr>
          <w:sz w:val="24"/>
          <w:szCs w:val="24"/>
        </w:rPr>
        <w:t xml:space="preserve">dvantage </w:t>
      </w:r>
      <w:r w:rsidR="00DE2076">
        <w:rPr>
          <w:sz w:val="24"/>
          <w:szCs w:val="24"/>
        </w:rPr>
        <w:t>of SIF is that it is a simple text format; the main disadvantage is that all</w:t>
      </w:r>
      <w:r>
        <w:rPr>
          <w:sz w:val="24"/>
          <w:szCs w:val="24"/>
        </w:rPr>
        <w:t xml:space="preserve"> it is really intended to encode is the interact</w:t>
      </w:r>
      <w:r w:rsidR="00DE2076">
        <w:rPr>
          <w:sz w:val="24"/>
          <w:szCs w:val="24"/>
        </w:rPr>
        <w:t>i</w:t>
      </w:r>
      <w:r>
        <w:rPr>
          <w:sz w:val="24"/>
          <w:szCs w:val="24"/>
        </w:rPr>
        <w:t xml:space="preserve">on </w:t>
      </w:r>
      <w:r w:rsidR="00B85D97">
        <w:rPr>
          <w:sz w:val="24"/>
          <w:szCs w:val="24"/>
        </w:rPr>
        <w:t>between two nodes</w:t>
      </w:r>
      <w:r>
        <w:rPr>
          <w:sz w:val="24"/>
          <w:szCs w:val="24"/>
        </w:rPr>
        <w:t xml:space="preserve">, which makes including </w:t>
      </w:r>
      <w:r w:rsidR="00B85D97">
        <w:rPr>
          <w:sz w:val="24"/>
          <w:szCs w:val="24"/>
        </w:rPr>
        <w:t xml:space="preserve">the </w:t>
      </w:r>
      <w:r>
        <w:rPr>
          <w:sz w:val="24"/>
          <w:szCs w:val="24"/>
        </w:rPr>
        <w:t xml:space="preserve">weight data </w:t>
      </w:r>
      <w:r w:rsidR="00B85D97">
        <w:rPr>
          <w:sz w:val="24"/>
          <w:szCs w:val="24"/>
        </w:rPr>
        <w:t xml:space="preserve">as GRNsight does </w:t>
      </w:r>
      <w:r>
        <w:rPr>
          <w:sz w:val="24"/>
          <w:szCs w:val="24"/>
        </w:rPr>
        <w:t xml:space="preserve">a kludge.  </w:t>
      </w:r>
      <w:r w:rsidR="00B85D97">
        <w:rPr>
          <w:sz w:val="24"/>
          <w:szCs w:val="24"/>
        </w:rPr>
        <w:t xml:space="preserve">As a simple text format, it does not satisfy the three sub-principles of Interoperability described above </w:t>
      </w:r>
      <w:r w:rsidR="00B85D97" w:rsidRPr="001E1DC9">
        <w:rPr>
          <w:sz w:val="24"/>
          <w:szCs w:val="24"/>
          <w:highlight w:val="yellow"/>
        </w:rPr>
        <w:t>(Wilkinson et al. 2016)</w:t>
      </w:r>
      <w:r w:rsidR="00B85D97">
        <w:rPr>
          <w:sz w:val="24"/>
          <w:szCs w:val="24"/>
        </w:rPr>
        <w:t>.  In particular,</w:t>
      </w:r>
      <w:r w:rsidR="00762685">
        <w:rPr>
          <w:sz w:val="24"/>
          <w:szCs w:val="24"/>
        </w:rPr>
        <w:t xml:space="preserve"> there is</w:t>
      </w:r>
      <w:r w:rsidR="00B85D97">
        <w:rPr>
          <w:sz w:val="24"/>
          <w:szCs w:val="24"/>
        </w:rPr>
        <w:t xml:space="preserve"> no controlled vocabulary for the relationship type</w:t>
      </w:r>
      <w:r w:rsidR="00762685">
        <w:rPr>
          <w:sz w:val="24"/>
          <w:szCs w:val="24"/>
        </w:rPr>
        <w:t>, only a list of suggestions in the Cytoscape documentation, from which we selected “pd”</w:t>
      </w:r>
      <w:r w:rsidR="00B85D97">
        <w:rPr>
          <w:sz w:val="24"/>
          <w:szCs w:val="24"/>
        </w:rPr>
        <w:t>.</w:t>
      </w:r>
      <w:r w:rsidR="00762685">
        <w:rPr>
          <w:sz w:val="24"/>
          <w:szCs w:val="24"/>
        </w:rPr>
        <w:t xml:space="preserve">  In practice, Cytoscape defaults to “interacts with” as the relationship type when exporting SIF files.</w:t>
      </w:r>
    </w:p>
    <w:p w14:paraId="768F8655" w14:textId="70E01474" w:rsidR="0035626F" w:rsidRDefault="00711CB0" w:rsidP="0055169C">
      <w:pPr>
        <w:spacing w:before="240" w:after="240" w:line="480" w:lineRule="auto"/>
        <w:ind w:firstLine="720"/>
        <w:rPr>
          <w:sz w:val="24"/>
          <w:szCs w:val="24"/>
        </w:rPr>
      </w:pPr>
      <w:r w:rsidRPr="00762685">
        <w:rPr>
          <w:sz w:val="24"/>
          <w:szCs w:val="24"/>
        </w:rPr>
        <w:t>GraphML has an entry in the biosharing.org registry of standards</w:t>
      </w:r>
      <w:r w:rsidR="00762685" w:rsidRPr="00762685">
        <w:rPr>
          <w:sz w:val="24"/>
          <w:szCs w:val="24"/>
        </w:rPr>
        <w:t xml:space="preserve"> </w:t>
      </w:r>
      <w:r w:rsidR="00762685" w:rsidRPr="001E1DC9">
        <w:rPr>
          <w:sz w:val="24"/>
          <w:szCs w:val="24"/>
          <w:highlight w:val="yellow"/>
        </w:rPr>
        <w:t xml:space="preserve">(McQuilton, P., Gonzalez-Beltran, A., Rocca-Serra, P., Thurston, M., Lister, A., Maguire, E., &amp; Sansone, S. A. (2016). BioSharing: curated and crowd-sourced metadata standards, databases and data policies in the life sciences. </w:t>
      </w:r>
      <w:r w:rsidR="00762685" w:rsidRPr="001E1DC9">
        <w:rPr>
          <w:i/>
          <w:iCs/>
          <w:sz w:val="24"/>
          <w:szCs w:val="24"/>
          <w:highlight w:val="yellow"/>
        </w:rPr>
        <w:t>Database</w:t>
      </w:r>
      <w:r w:rsidR="00762685" w:rsidRPr="001E1DC9">
        <w:rPr>
          <w:sz w:val="24"/>
          <w:szCs w:val="24"/>
          <w:highlight w:val="yellow"/>
        </w:rPr>
        <w:t xml:space="preserve">, </w:t>
      </w:r>
      <w:r w:rsidR="00762685" w:rsidRPr="001E1DC9">
        <w:rPr>
          <w:i/>
          <w:iCs/>
          <w:sz w:val="24"/>
          <w:szCs w:val="24"/>
          <w:highlight w:val="yellow"/>
        </w:rPr>
        <w:t>2016</w:t>
      </w:r>
      <w:r w:rsidR="00762685" w:rsidRPr="001E1DC9">
        <w:rPr>
          <w:sz w:val="24"/>
          <w:szCs w:val="24"/>
          <w:highlight w:val="yellow"/>
        </w:rPr>
        <w:t>, baw075.)</w:t>
      </w:r>
      <w:r w:rsidRPr="00762685">
        <w:rPr>
          <w:sz w:val="24"/>
          <w:szCs w:val="24"/>
        </w:rPr>
        <w:t xml:space="preserve">, but as of this writing is an unclaimed, </w:t>
      </w:r>
      <w:r w:rsidRPr="00762685">
        <w:rPr>
          <w:sz w:val="24"/>
          <w:szCs w:val="24"/>
        </w:rPr>
        <w:lastRenderedPageBreak/>
        <w:t>automatically-generated</w:t>
      </w:r>
      <w:r>
        <w:rPr>
          <w:sz w:val="24"/>
          <w:szCs w:val="24"/>
        </w:rPr>
        <w:t xml:space="preserve"> entry.  We are not using a bunch of options (nested networks, undirected networks), but encountered an issue with ID.  In the GRNsight-native Excel format, transcription factors must be unique in the column and row and serve both as a unique ID for that node and the node label.  In two implementations of GraphML import/export that we tested with Cytoscape and yED, the node ID was separate from the node label and not editable by the user.  This leads to a situation where the same label could be assigned to nodes with different IDs and an issue for correct display of the network in GRNsight.  We are not attempting to export any layout information, just data.</w:t>
      </w:r>
      <w:r w:rsidR="00762685">
        <w:rPr>
          <w:sz w:val="24"/>
          <w:szCs w:val="24"/>
        </w:rPr>
        <w:t xml:space="preserve">  Again, no controlled vocabulary, flexibility of defining key element allows for variety of solutions for encoding information.  We made sure that we could read yED and Cytoscape-exported GraphML and that GRNsight-exported GraphML was accurately read by these two programs, but </w:t>
      </w:r>
      <w:r w:rsidR="0085209A">
        <w:rPr>
          <w:sz w:val="24"/>
          <w:szCs w:val="24"/>
        </w:rPr>
        <w:t>cannot guarantee what will happen with other software.</w:t>
      </w:r>
    </w:p>
    <w:p w14:paraId="24E26BB0" w14:textId="6E63C97F" w:rsidR="0035626F" w:rsidRPr="0035626F" w:rsidRDefault="0035626F" w:rsidP="0035626F">
      <w:pPr>
        <w:pStyle w:val="Heading3"/>
        <w:rPr>
          <w:rFonts w:ascii="Times New Roman" w:hAnsi="Times New Roman" w:cs="Times New Roman"/>
          <w:color w:val="000000" w:themeColor="text1"/>
        </w:rPr>
      </w:pPr>
      <w:r w:rsidRPr="0035626F">
        <w:rPr>
          <w:rFonts w:ascii="Times New Roman" w:hAnsi="Times New Roman" w:cs="Times New Roman"/>
          <w:color w:val="000000" w:themeColor="text1"/>
        </w:rPr>
        <w:t>Reusable</w:t>
      </w:r>
    </w:p>
    <w:p w14:paraId="23B927F0" w14:textId="3E49C74A" w:rsidR="00212AC2" w:rsidRDefault="00212AC2" w:rsidP="0035626F">
      <w:pPr>
        <w:spacing w:before="240" w:after="240" w:line="480" w:lineRule="auto"/>
        <w:ind w:firstLine="720"/>
        <w:rPr>
          <w:sz w:val="24"/>
          <w:szCs w:val="24"/>
        </w:rPr>
      </w:pPr>
      <w:r>
        <w:rPr>
          <w:sz w:val="24"/>
          <w:szCs w:val="24"/>
        </w:rPr>
        <w:t>Finally, GRNsight is reusable because the code is avaialable on GitHub under the open source BSD license.</w:t>
      </w:r>
      <w:r w:rsidR="00762685">
        <w:rPr>
          <w:sz w:val="24"/>
          <w:szCs w:val="24"/>
        </w:rPr>
        <w:t xml:space="preserve">  The advantage of having followed test-driven development is that a developer who wishes to reuse the code has a test suite ready to guide development of new features.</w:t>
      </w:r>
      <w:r w:rsidR="0085209A">
        <w:rPr>
          <w:sz w:val="24"/>
          <w:szCs w:val="24"/>
        </w:rPr>
        <w:t xml:space="preserve">  In terms of data, the criteria for reusability are closely linked to interoperability.  Only the GraphML format is capable of storing metadata, but the limitations described above in terms of a lack of controlled vocabulary fail the Reusability test as well.  In terms of provenance, we have injected a comment into the GraphML recording what version of GRNsight exported the data.</w:t>
      </w:r>
    </w:p>
    <w:p w14:paraId="342659A4" w14:textId="40518579" w:rsidR="0085209A" w:rsidRDefault="0085209A" w:rsidP="0035626F">
      <w:pPr>
        <w:spacing w:before="240" w:after="240" w:line="480" w:lineRule="auto"/>
        <w:ind w:firstLine="720"/>
        <w:rPr>
          <w:sz w:val="24"/>
          <w:szCs w:val="24"/>
        </w:rPr>
      </w:pPr>
      <w:r>
        <w:rPr>
          <w:sz w:val="24"/>
          <w:szCs w:val="24"/>
        </w:rPr>
        <w:t>FAIR Guiding Principles have only recently been published, this may be the first discussion of how to explicity apply them to software.  While GRNsight has limitations listed above, we have done as much as we can to achieve FAIRness at this time.</w:t>
      </w:r>
    </w:p>
    <w:p w14:paraId="416AD166"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Conclusions</w:t>
      </w:r>
    </w:p>
    <w:p w14:paraId="4BFD1A93" w14:textId="47CFAB61" w:rsidR="00A74790" w:rsidRPr="00F23987" w:rsidRDefault="008213EE" w:rsidP="008213EE">
      <w:pPr>
        <w:spacing w:before="240" w:after="240" w:line="480" w:lineRule="auto"/>
        <w:ind w:firstLine="720"/>
        <w:rPr>
          <w:sz w:val="24"/>
          <w:szCs w:val="24"/>
        </w:rPr>
      </w:pPr>
      <w:r w:rsidRPr="00F23987">
        <w:rPr>
          <w:sz w:val="24"/>
          <w:szCs w:val="24"/>
        </w:rPr>
        <w:t xml:space="preserve">We have successfully implemented GRNsight, a web application and service for visualizing small- to medium-scale gene regulatory networks.  GRNsight accepts an input file in Microsoft Excel format (.xlsx), reading a weighted or unweighted adjacency matrix where </w:t>
      </w:r>
      <w:r w:rsidR="00837012" w:rsidRPr="00F23987">
        <w:rPr>
          <w:sz w:val="24"/>
          <w:szCs w:val="24"/>
        </w:rPr>
        <w:t xml:space="preserve">the </w:t>
      </w:r>
      <w:r w:rsidRPr="00F23987">
        <w:rPr>
          <w:sz w:val="24"/>
          <w:szCs w:val="24"/>
        </w:rPr>
        <w:t xml:space="preserve">regulators are in columns and the target genes </w:t>
      </w:r>
      <w:r w:rsidR="005F43D9" w:rsidRPr="00F23987">
        <w:rPr>
          <w:sz w:val="24"/>
          <w:szCs w:val="24"/>
        </w:rPr>
        <w:t xml:space="preserve">are </w:t>
      </w:r>
      <w:r w:rsidR="00837012" w:rsidRPr="00F23987">
        <w:rPr>
          <w:sz w:val="24"/>
          <w:szCs w:val="24"/>
        </w:rPr>
        <w:t>in rows, and automatically lays out and displays</w:t>
      </w:r>
      <w:r w:rsidRPr="00F23987">
        <w:rPr>
          <w:sz w:val="24"/>
          <w:szCs w:val="24"/>
        </w:rPr>
        <w:t xml:space="preserve"> unweighted and weighted network grap</w:t>
      </w:r>
      <w:r w:rsidR="00F606A0" w:rsidRPr="00F23987">
        <w:rPr>
          <w:sz w:val="24"/>
          <w:szCs w:val="24"/>
        </w:rPr>
        <w:t>hs in a way that is familiar</w:t>
      </w:r>
      <w:r w:rsidRPr="00F23987">
        <w:rPr>
          <w:sz w:val="24"/>
          <w:szCs w:val="24"/>
        </w:rPr>
        <w:t xml:space="preserve"> to biologists.  Although GRNsight was originally developed for use with the GRNmap modeling software, and has provided useful insight in the interpretation of the gene regulatory network model described in Dahlquist et al. (2015), it has general applicability for displaying any small, unweighted or weighted network with directed edges for systems biology or other application domains.  Thus, GRNsight inhabits a niche not satisfied by other software, doing “one thing well”.  GRNsight also serves as a model for how software engineering best practices can be learned simultaneously with the development of useful bioinformatics software.</w:t>
      </w:r>
    </w:p>
    <w:p w14:paraId="47F15F9B" w14:textId="238DF1B2" w:rsidR="00A4086B" w:rsidRPr="00F23987" w:rsidRDefault="00AD6F63"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t>Acknowledg</w:t>
      </w:r>
      <w:r w:rsidR="00A4086B" w:rsidRPr="00F23987">
        <w:rPr>
          <w:rFonts w:ascii="Times New Roman" w:hAnsi="Times New Roman" w:cs="Times New Roman"/>
          <w:color w:val="000000" w:themeColor="text1"/>
        </w:rPr>
        <w:t>ments</w:t>
      </w:r>
    </w:p>
    <w:p w14:paraId="11ED8DDC" w14:textId="2A1236E8" w:rsidR="00A74790" w:rsidRPr="00F23987" w:rsidRDefault="000155BF" w:rsidP="00315BF4">
      <w:pPr>
        <w:spacing w:before="240" w:after="240" w:line="480" w:lineRule="auto"/>
        <w:ind w:firstLine="720"/>
        <w:rPr>
          <w:sz w:val="24"/>
          <w:szCs w:val="24"/>
        </w:rPr>
      </w:pPr>
      <w:r w:rsidRPr="00F23987">
        <w:rPr>
          <w:sz w:val="24"/>
          <w:szCs w:val="24"/>
        </w:rPr>
        <w:t xml:space="preserve">We would like to thank Katrina Sherbina </w:t>
      </w:r>
      <w:r w:rsidR="00985EF5" w:rsidRPr="00F23987">
        <w:rPr>
          <w:sz w:val="24"/>
          <w:szCs w:val="24"/>
        </w:rPr>
        <w:t>and B.J. Johnson for their</w:t>
      </w:r>
      <w:r w:rsidRPr="00F23987">
        <w:rPr>
          <w:sz w:val="24"/>
          <w:szCs w:val="24"/>
        </w:rPr>
        <w:t xml:space="preserve"> input during the early stages of GRNsight development</w:t>
      </w:r>
      <w:r w:rsidR="002439B3" w:rsidRPr="00F23987">
        <w:rPr>
          <w:sz w:val="24"/>
          <w:szCs w:val="24"/>
        </w:rPr>
        <w:t xml:space="preserve">.  </w:t>
      </w:r>
      <w:r w:rsidR="00985EF5" w:rsidRPr="00F23987">
        <w:rPr>
          <w:sz w:val="24"/>
          <w:szCs w:val="24"/>
        </w:rPr>
        <w:t xml:space="preserve">We would also like to thank Masao Kitamura for assistance with </w:t>
      </w:r>
      <w:r w:rsidR="00ED0210" w:rsidRPr="00F23987">
        <w:rPr>
          <w:sz w:val="24"/>
          <w:szCs w:val="24"/>
        </w:rPr>
        <w:t xml:space="preserve">setting up and </w:t>
      </w:r>
      <w:r w:rsidR="00DE2FD4" w:rsidRPr="00F23987">
        <w:rPr>
          <w:sz w:val="24"/>
          <w:szCs w:val="24"/>
        </w:rPr>
        <w:t xml:space="preserve">administering </w:t>
      </w:r>
      <w:r w:rsidR="00ED0210" w:rsidRPr="00F23987">
        <w:rPr>
          <w:sz w:val="24"/>
          <w:szCs w:val="24"/>
        </w:rPr>
        <w:t xml:space="preserve">the </w:t>
      </w:r>
      <w:r w:rsidR="00204275" w:rsidRPr="00F23987">
        <w:rPr>
          <w:sz w:val="24"/>
          <w:szCs w:val="24"/>
        </w:rPr>
        <w:t xml:space="preserve">GRNsight </w:t>
      </w:r>
      <w:r w:rsidR="00985EF5" w:rsidRPr="00F23987">
        <w:rPr>
          <w:sz w:val="24"/>
          <w:szCs w:val="24"/>
        </w:rPr>
        <w:t>server.  Finally, w</w:t>
      </w:r>
      <w:r w:rsidR="002439B3" w:rsidRPr="00F23987">
        <w:rPr>
          <w:sz w:val="24"/>
          <w:szCs w:val="24"/>
        </w:rPr>
        <w:t>e would like to thank</w:t>
      </w:r>
      <w:r w:rsidR="00323BF1" w:rsidRPr="00F23987">
        <w:rPr>
          <w:sz w:val="24"/>
          <w:szCs w:val="24"/>
        </w:rPr>
        <w:t xml:space="preserve"> </w:t>
      </w:r>
      <w:r w:rsidR="003320F4" w:rsidRPr="00F23987">
        <w:rPr>
          <w:sz w:val="24"/>
          <w:szCs w:val="24"/>
        </w:rPr>
        <w:t xml:space="preserve">the </w:t>
      </w:r>
      <w:r w:rsidR="00CA4EA9" w:rsidRPr="00F23987">
        <w:rPr>
          <w:sz w:val="24"/>
          <w:szCs w:val="24"/>
        </w:rPr>
        <w:t xml:space="preserve">2015-2016 </w:t>
      </w:r>
      <w:r w:rsidR="003320F4" w:rsidRPr="00F23987">
        <w:rPr>
          <w:sz w:val="24"/>
          <w:szCs w:val="24"/>
        </w:rPr>
        <w:t xml:space="preserve">GRNmap </w:t>
      </w:r>
      <w:r w:rsidR="00CA4EA9" w:rsidRPr="00F23987">
        <w:rPr>
          <w:sz w:val="24"/>
          <w:szCs w:val="24"/>
        </w:rPr>
        <w:t xml:space="preserve">research </w:t>
      </w:r>
      <w:r w:rsidR="003320F4" w:rsidRPr="00F23987">
        <w:rPr>
          <w:sz w:val="24"/>
          <w:szCs w:val="24"/>
        </w:rPr>
        <w:t>team</w:t>
      </w:r>
      <w:r w:rsidR="002439B3" w:rsidRPr="00F23987">
        <w:rPr>
          <w:sz w:val="24"/>
          <w:szCs w:val="24"/>
        </w:rPr>
        <w:t xml:space="preserve">, </w:t>
      </w:r>
      <w:r w:rsidR="00CA4EA9" w:rsidRPr="00F23987">
        <w:rPr>
          <w:sz w:val="24"/>
          <w:szCs w:val="24"/>
        </w:rPr>
        <w:t xml:space="preserve">Chukwuemeka E. Azinge, </w:t>
      </w:r>
      <w:r w:rsidR="002439B3" w:rsidRPr="00F23987">
        <w:rPr>
          <w:sz w:val="24"/>
          <w:szCs w:val="24"/>
        </w:rPr>
        <w:t xml:space="preserve">Juan </w:t>
      </w:r>
      <w:r w:rsidR="00870165" w:rsidRPr="00F23987">
        <w:rPr>
          <w:sz w:val="24"/>
          <w:szCs w:val="24"/>
        </w:rPr>
        <w:t xml:space="preserve">S. </w:t>
      </w:r>
      <w:r w:rsidR="002439B3" w:rsidRPr="00F23987">
        <w:rPr>
          <w:sz w:val="24"/>
          <w:szCs w:val="24"/>
        </w:rPr>
        <w:t xml:space="preserve">Carrillo, </w:t>
      </w:r>
      <w:r w:rsidR="003320F4" w:rsidRPr="00F23987">
        <w:rPr>
          <w:sz w:val="24"/>
          <w:szCs w:val="24"/>
        </w:rPr>
        <w:t xml:space="preserve">Kristen </w:t>
      </w:r>
      <w:r w:rsidR="00870165" w:rsidRPr="00F23987">
        <w:rPr>
          <w:sz w:val="24"/>
          <w:szCs w:val="24"/>
        </w:rPr>
        <w:t xml:space="preserve">M. </w:t>
      </w:r>
      <w:r w:rsidR="003320F4" w:rsidRPr="00F23987">
        <w:rPr>
          <w:sz w:val="24"/>
          <w:szCs w:val="24"/>
        </w:rPr>
        <w:t xml:space="preserve">Horstmann, Kayla </w:t>
      </w:r>
      <w:r w:rsidR="00870165" w:rsidRPr="00F23987">
        <w:rPr>
          <w:sz w:val="24"/>
          <w:szCs w:val="24"/>
        </w:rPr>
        <w:t xml:space="preserve">C. </w:t>
      </w:r>
      <w:r w:rsidR="003320F4" w:rsidRPr="00F23987">
        <w:rPr>
          <w:sz w:val="24"/>
          <w:szCs w:val="24"/>
        </w:rPr>
        <w:t xml:space="preserve">Jackson, K. Grace Johnson, Brandon </w:t>
      </w:r>
      <w:r w:rsidR="00870165" w:rsidRPr="00F23987">
        <w:rPr>
          <w:sz w:val="24"/>
          <w:szCs w:val="24"/>
        </w:rPr>
        <w:t xml:space="preserve">J. </w:t>
      </w:r>
      <w:r w:rsidR="003320F4" w:rsidRPr="00F23987">
        <w:rPr>
          <w:sz w:val="24"/>
          <w:szCs w:val="24"/>
        </w:rPr>
        <w:t xml:space="preserve">Klein, Tessa </w:t>
      </w:r>
      <w:r w:rsidR="00870165" w:rsidRPr="00F23987">
        <w:rPr>
          <w:sz w:val="24"/>
          <w:szCs w:val="24"/>
        </w:rPr>
        <w:t xml:space="preserve">A. </w:t>
      </w:r>
      <w:r w:rsidR="003320F4" w:rsidRPr="00F23987">
        <w:rPr>
          <w:sz w:val="24"/>
          <w:szCs w:val="24"/>
        </w:rPr>
        <w:t xml:space="preserve">Morris, Margaret </w:t>
      </w:r>
      <w:r w:rsidR="00870165" w:rsidRPr="00F23987">
        <w:rPr>
          <w:sz w:val="24"/>
          <w:szCs w:val="24"/>
        </w:rPr>
        <w:t xml:space="preserve">J. </w:t>
      </w:r>
      <w:r w:rsidR="003320F4" w:rsidRPr="00F23987">
        <w:rPr>
          <w:sz w:val="24"/>
          <w:szCs w:val="24"/>
        </w:rPr>
        <w:t xml:space="preserve">O’Neil, </w:t>
      </w:r>
      <w:r w:rsidR="002439B3" w:rsidRPr="00F23987">
        <w:rPr>
          <w:sz w:val="24"/>
          <w:szCs w:val="24"/>
        </w:rPr>
        <w:t xml:space="preserve">Trixie Anne </w:t>
      </w:r>
      <w:r w:rsidR="00870165" w:rsidRPr="00F23987">
        <w:rPr>
          <w:sz w:val="24"/>
          <w:szCs w:val="24"/>
        </w:rPr>
        <w:t xml:space="preserve">M. </w:t>
      </w:r>
      <w:r w:rsidR="002439B3" w:rsidRPr="00F23987">
        <w:rPr>
          <w:sz w:val="24"/>
          <w:szCs w:val="24"/>
        </w:rPr>
        <w:t xml:space="preserve">Roque, </w:t>
      </w:r>
      <w:r w:rsidR="003320F4" w:rsidRPr="00F23987">
        <w:rPr>
          <w:sz w:val="24"/>
          <w:szCs w:val="24"/>
        </w:rPr>
        <w:t xml:space="preserve">and Natalie </w:t>
      </w:r>
      <w:r w:rsidR="00870165" w:rsidRPr="00F23987">
        <w:rPr>
          <w:sz w:val="24"/>
          <w:szCs w:val="24"/>
        </w:rPr>
        <w:t xml:space="preserve">E. </w:t>
      </w:r>
      <w:r w:rsidR="003320F4" w:rsidRPr="00F23987">
        <w:rPr>
          <w:sz w:val="24"/>
          <w:szCs w:val="24"/>
        </w:rPr>
        <w:t>Williams</w:t>
      </w:r>
      <w:r w:rsidR="00323BF1" w:rsidRPr="00F23987">
        <w:rPr>
          <w:sz w:val="24"/>
          <w:szCs w:val="24"/>
        </w:rPr>
        <w:t xml:space="preserve">, and the students enrolled in the </w:t>
      </w:r>
      <w:r w:rsidR="00CA4EA9" w:rsidRPr="00F23987">
        <w:rPr>
          <w:sz w:val="24"/>
          <w:szCs w:val="24"/>
        </w:rPr>
        <w:t xml:space="preserve">Loyola Marymount University </w:t>
      </w:r>
      <w:r w:rsidR="00323BF1" w:rsidRPr="00F23987">
        <w:rPr>
          <w:sz w:val="24"/>
          <w:szCs w:val="24"/>
        </w:rPr>
        <w:t>Spring 2015 course Biology 398</w:t>
      </w:r>
      <w:r w:rsidR="00CA4EA9" w:rsidRPr="00F23987">
        <w:rPr>
          <w:sz w:val="24"/>
          <w:szCs w:val="24"/>
        </w:rPr>
        <w:t>-04</w:t>
      </w:r>
      <w:r w:rsidR="00323BF1" w:rsidRPr="00F23987">
        <w:rPr>
          <w:sz w:val="24"/>
          <w:szCs w:val="24"/>
        </w:rPr>
        <w:t>: Biomathematical Modeling/Mathematics 388</w:t>
      </w:r>
      <w:r w:rsidR="00CA4EA9" w:rsidRPr="00F23987">
        <w:rPr>
          <w:sz w:val="24"/>
          <w:szCs w:val="24"/>
        </w:rPr>
        <w:t>-01</w:t>
      </w:r>
      <w:r w:rsidR="00323BF1" w:rsidRPr="00F23987">
        <w:rPr>
          <w:sz w:val="24"/>
          <w:szCs w:val="24"/>
        </w:rPr>
        <w:t>: Survey of Biomathematics</w:t>
      </w:r>
      <w:r w:rsidR="003320F4" w:rsidRPr="00F23987">
        <w:rPr>
          <w:sz w:val="24"/>
          <w:szCs w:val="24"/>
        </w:rPr>
        <w:t xml:space="preserve"> </w:t>
      </w:r>
      <w:r w:rsidR="007D5620" w:rsidRPr="00F23987">
        <w:rPr>
          <w:sz w:val="24"/>
          <w:szCs w:val="24"/>
        </w:rPr>
        <w:t>for testing the software.</w:t>
      </w:r>
    </w:p>
    <w:p w14:paraId="11420634" w14:textId="77777777" w:rsidR="00A4086B" w:rsidRPr="00F23987" w:rsidRDefault="00A4086B" w:rsidP="00124711">
      <w:pPr>
        <w:pStyle w:val="Heading1"/>
        <w:spacing w:after="240" w:line="480" w:lineRule="auto"/>
        <w:rPr>
          <w:rFonts w:ascii="Times New Roman" w:hAnsi="Times New Roman" w:cs="Times New Roman"/>
          <w:color w:val="000000" w:themeColor="text1"/>
        </w:rPr>
      </w:pPr>
      <w:r w:rsidRPr="00F23987">
        <w:rPr>
          <w:rFonts w:ascii="Times New Roman" w:hAnsi="Times New Roman" w:cs="Times New Roman"/>
          <w:color w:val="000000" w:themeColor="text1"/>
        </w:rPr>
        <w:lastRenderedPageBreak/>
        <w:t>References</w:t>
      </w:r>
    </w:p>
    <w:p w14:paraId="11495E50"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Bastian M., Heymann S., Jacomy M. 2009. Gephi: an open source software for exploring and manipulating networks. </w:t>
      </w:r>
      <w:r w:rsidRPr="00F23987">
        <w:rPr>
          <w:rFonts w:cs="Times New Roman"/>
          <w:i/>
          <w:iCs/>
          <w:sz w:val="24"/>
          <w:szCs w:val="24"/>
        </w:rPr>
        <w:t>Third International AAAI Conference on Weblogs and Social Media</w:t>
      </w:r>
      <w:r w:rsidRPr="00F23987">
        <w:rPr>
          <w:rFonts w:cs="Times New Roman"/>
          <w:sz w:val="24"/>
          <w:szCs w:val="24"/>
        </w:rPr>
        <w:t xml:space="preserve"> 8:361–362.</w:t>
      </w:r>
    </w:p>
    <w:p w14:paraId="46B3DBA2"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Bostock M., Ogievetsky V., Heer J. 2011. D</w:t>
      </w:r>
      <w:r w:rsidRPr="00F23987">
        <w:rPr>
          <w:rFonts w:cs="Times New Roman"/>
          <w:sz w:val="24"/>
          <w:szCs w:val="24"/>
          <w:vertAlign w:val="superscript"/>
        </w:rPr>
        <w:t>3</w:t>
      </w:r>
      <w:r w:rsidRPr="00F23987">
        <w:rPr>
          <w:rFonts w:cs="Times New Roman"/>
          <w:sz w:val="24"/>
          <w:szCs w:val="24"/>
        </w:rPr>
        <w:t xml:space="preserve">: Data-Driven Documents. </w:t>
      </w:r>
      <w:r w:rsidRPr="00F23987">
        <w:rPr>
          <w:rFonts w:cs="Times New Roman"/>
          <w:i/>
          <w:iCs/>
          <w:sz w:val="24"/>
          <w:szCs w:val="24"/>
        </w:rPr>
        <w:t>IEEE transactions on visualization and computer graphics</w:t>
      </w:r>
      <w:r w:rsidRPr="00F23987">
        <w:rPr>
          <w:rFonts w:cs="Times New Roman"/>
          <w:sz w:val="24"/>
          <w:szCs w:val="24"/>
        </w:rPr>
        <w:t xml:space="preserve"> 17:2301–2309. DOI: 10.1109/TVCG.2011.185.</w:t>
      </w:r>
    </w:p>
    <w:p w14:paraId="7CFDB502" w14:textId="6E7C158A" w:rsidR="00BB6C88" w:rsidRPr="00F23987" w:rsidRDefault="00BB6C88" w:rsidP="00025FC1">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Brown E. 2014. </w:t>
      </w:r>
      <w:r w:rsidRPr="00F23987">
        <w:rPr>
          <w:rFonts w:cs="Times New Roman"/>
          <w:i/>
          <w:iCs/>
          <w:sz w:val="24"/>
          <w:szCs w:val="24"/>
        </w:rPr>
        <w:t>Web development with Node and Express</w:t>
      </w:r>
      <w:r w:rsidRPr="00F23987">
        <w:rPr>
          <w:rFonts w:cs="Times New Roman"/>
          <w:sz w:val="24"/>
          <w:szCs w:val="24"/>
        </w:rPr>
        <w:t>. Beijing ; Sebastopol, CA: O’Reilly.</w:t>
      </w:r>
      <w:r w:rsidR="00025FC1" w:rsidRPr="00F23987">
        <w:rPr>
          <w:rFonts w:cs="Times New Roman"/>
          <w:sz w:val="24"/>
          <w:szCs w:val="24"/>
        </w:rPr>
        <w:t xml:space="preserve"> </w:t>
      </w:r>
      <w:r w:rsidR="00025FC1" w:rsidRPr="00F23987">
        <w:rPr>
          <w:sz w:val="24"/>
          <w:szCs w:val="24"/>
        </w:rPr>
        <w:t>ISBN: 978-1-4919-4930-6</w:t>
      </w:r>
    </w:p>
    <w:p w14:paraId="22953BC5" w14:textId="77777777" w:rsidR="00652A76" w:rsidRPr="00C41253" w:rsidRDefault="00652A76" w:rsidP="00652A76">
      <w:pPr>
        <w:widowControl w:val="0"/>
        <w:autoSpaceDE w:val="0"/>
        <w:autoSpaceDN w:val="0"/>
        <w:adjustRightInd w:val="0"/>
        <w:spacing w:line="480" w:lineRule="auto"/>
        <w:ind w:left="360" w:hanging="360"/>
        <w:rPr>
          <w:rFonts w:cs="Times New Roman"/>
          <w:sz w:val="24"/>
          <w:szCs w:val="24"/>
        </w:rPr>
      </w:pPr>
      <w:r w:rsidRPr="00717E6B">
        <w:rPr>
          <w:sz w:val="24"/>
          <w:szCs w:val="24"/>
          <w:highlight w:val="yellow"/>
        </w:rPr>
        <w:t xml:space="preserve">Card SK., Mackinlay JD., Shneiderman B. 1999. “Chapter 1: Information Visualization.” In </w:t>
      </w:r>
      <w:r w:rsidRPr="00717E6B">
        <w:rPr>
          <w:i/>
          <w:sz w:val="24"/>
          <w:szCs w:val="24"/>
          <w:highlight w:val="yellow"/>
        </w:rPr>
        <w:t>Readings in Information Visualization: Using Vision to Think</w:t>
      </w:r>
      <w:r w:rsidRPr="00717E6B">
        <w:rPr>
          <w:sz w:val="24"/>
          <w:szCs w:val="24"/>
          <w:highlight w:val="yellow"/>
        </w:rPr>
        <w:t>.  San Diego, California: Academic Press. ISBN: 978-1-5586-0533-6</w:t>
      </w:r>
    </w:p>
    <w:p w14:paraId="2C1601CB" w14:textId="77777777" w:rsidR="00BB6C88" w:rsidRPr="00F23987"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 xml:space="preserve">Dahlquist KD., Fitzpatrick BG., Camacho ET., Entzminger SD., Wanner NC. 2015. Parameter Estimation for Gene Regulatory Networks from Microarray Data: Cold Shock Response in Saccharomyces cerevisiae. </w:t>
      </w:r>
      <w:r w:rsidRPr="00F23987">
        <w:rPr>
          <w:rFonts w:cs="Times New Roman"/>
          <w:i/>
          <w:iCs/>
          <w:sz w:val="24"/>
          <w:szCs w:val="24"/>
        </w:rPr>
        <w:t>Bulletin of Mathematical Biology</w:t>
      </w:r>
      <w:r w:rsidRPr="00F23987">
        <w:rPr>
          <w:rFonts w:cs="Times New Roman"/>
          <w:sz w:val="24"/>
          <w:szCs w:val="24"/>
        </w:rPr>
        <w:t xml:space="preserve"> 77:1457–1492. DOI: 10.1007/s11538-015-0092-6.</w:t>
      </w:r>
    </w:p>
    <w:p w14:paraId="634F8A2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sidRPr="00F23987">
        <w:rPr>
          <w:rFonts w:cs="Times New Roman"/>
          <w:sz w:val="24"/>
          <w:szCs w:val="24"/>
        </w:rPr>
        <w:t>Dionisio JDN., Dahlquist KD. 2008. Improving the computer science in bioinformatics through open source pedagog</w:t>
      </w:r>
      <w:r>
        <w:rPr>
          <w:rFonts w:cs="Times New Roman"/>
          <w:sz w:val="24"/>
          <w:szCs w:val="24"/>
        </w:rPr>
        <w:t xml:space="preserve">y. </w:t>
      </w:r>
      <w:r>
        <w:rPr>
          <w:rFonts w:cs="Times New Roman"/>
          <w:i/>
          <w:iCs/>
          <w:sz w:val="24"/>
          <w:szCs w:val="24"/>
        </w:rPr>
        <w:t>ACM SIGCSE Bulletin</w:t>
      </w:r>
      <w:r>
        <w:rPr>
          <w:rFonts w:cs="Times New Roman"/>
          <w:sz w:val="24"/>
          <w:szCs w:val="24"/>
        </w:rPr>
        <w:t xml:space="preserve"> 40:115. DOI: 10.1145/1383602.1383648.</w:t>
      </w:r>
    </w:p>
    <w:p w14:paraId="482E740F" w14:textId="168C7157" w:rsidR="00182975" w:rsidRPr="00182975" w:rsidRDefault="00182975" w:rsidP="00182975">
      <w:pPr>
        <w:spacing w:line="480" w:lineRule="auto"/>
        <w:ind w:left="360" w:hanging="300"/>
        <w:rPr>
          <w:rFonts w:eastAsia="Times New Roman"/>
          <w:sz w:val="24"/>
          <w:szCs w:val="24"/>
        </w:rPr>
      </w:pPr>
      <w:r w:rsidRPr="008A5E69">
        <w:rPr>
          <w:rFonts w:eastAsia="Times New Roman"/>
          <w:sz w:val="24"/>
          <w:szCs w:val="24"/>
        </w:rPr>
        <w:t xml:space="preserve">Franz M., Lopes CT., Huck G., Dong Y., Sumer O., Bader GD. 2016. Cytoscape.js: a graph theory library for visualisation and analysis. </w:t>
      </w:r>
      <w:r w:rsidRPr="008A5E69">
        <w:rPr>
          <w:rFonts w:eastAsia="Times New Roman"/>
          <w:i/>
          <w:iCs/>
          <w:sz w:val="24"/>
          <w:szCs w:val="24"/>
        </w:rPr>
        <w:t>Bioinformatics (Oxford, England)</w:t>
      </w:r>
      <w:r w:rsidRPr="008A5E69">
        <w:rPr>
          <w:rFonts w:eastAsia="Times New Roman"/>
          <w:sz w:val="24"/>
          <w:szCs w:val="24"/>
        </w:rPr>
        <w:t xml:space="preserve"> 32:309–311. DOI: 10.1093/bioinformatics/btv557.</w:t>
      </w:r>
    </w:p>
    <w:p w14:paraId="7D741052"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Gostner R., Baldacci B., Morine MJ., Priami C. 2014. Graphical Modeling Tools for Systems Biology. </w:t>
      </w:r>
      <w:r>
        <w:rPr>
          <w:rFonts w:cs="Times New Roman"/>
          <w:i/>
          <w:iCs/>
          <w:sz w:val="24"/>
          <w:szCs w:val="24"/>
        </w:rPr>
        <w:t>ACM Computing Surveys</w:t>
      </w:r>
      <w:r>
        <w:rPr>
          <w:rFonts w:cs="Times New Roman"/>
          <w:sz w:val="24"/>
          <w:szCs w:val="24"/>
        </w:rPr>
        <w:t xml:space="preserve"> 47:1–21. DOI: 10.1145/2633461.</w:t>
      </w:r>
    </w:p>
    <w:p w14:paraId="68A31A4A"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Harbison CT., Gordon DB., Lee TI., Rinaldi NJ., Macisaac KD., Danford TW., Hannett NM., </w:t>
      </w:r>
      <w:r>
        <w:rPr>
          <w:rFonts w:cs="Times New Roman"/>
          <w:sz w:val="24"/>
          <w:szCs w:val="24"/>
        </w:rPr>
        <w:lastRenderedPageBreak/>
        <w:t xml:space="preserve">Tagne J-B., Reynolds DB., Yoo J., Jennings EG., Zeitlinger J., Pokholok DK., Kellis M., Rolfe PA., Takusagawa KT., Lander ES., Gifford DK., Fraenkel E., Young RA. 2004. Transcriptional regulatory code of a eukaryotic genome. </w:t>
      </w:r>
      <w:r>
        <w:rPr>
          <w:rFonts w:cs="Times New Roman"/>
          <w:i/>
          <w:iCs/>
          <w:sz w:val="24"/>
          <w:szCs w:val="24"/>
        </w:rPr>
        <w:t>Nature</w:t>
      </w:r>
      <w:r>
        <w:rPr>
          <w:rFonts w:cs="Times New Roman"/>
          <w:sz w:val="24"/>
          <w:szCs w:val="24"/>
        </w:rPr>
        <w:t xml:space="preserve"> 431:99–104. DOI: 10.1038/nature02800.</w:t>
      </w:r>
    </w:p>
    <w:p w14:paraId="54347681"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Lawlor B., Walsh P. 2015. Engineering bioinformatics: building reliability, performance and productivity into bioinformatics software. </w:t>
      </w:r>
      <w:r>
        <w:rPr>
          <w:rFonts w:cs="Times New Roman"/>
          <w:i/>
          <w:iCs/>
          <w:sz w:val="24"/>
          <w:szCs w:val="24"/>
        </w:rPr>
        <w:t>Bioengineered</w:t>
      </w:r>
      <w:r>
        <w:rPr>
          <w:rFonts w:cs="Times New Roman"/>
          <w:sz w:val="24"/>
          <w:szCs w:val="24"/>
        </w:rPr>
        <w:t xml:space="preserve"> 6:193–203. DOI: 10.1080/21655979.2015.1050162.</w:t>
      </w:r>
    </w:p>
    <w:p w14:paraId="7BB302B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Lee TI., Rinaldi NJ., Robert F., Odom DT., Bar-Joseph Z., Gerber GK., Hannett NM., Harbison CT., Thompson CM., Simon I., Zeitlinger J., Jennings EG., Murray HL., Gordon DB., Ren B., Wyrick JJ., Tagne J-B., Volkert TL., Fraenkel E., Gifford DK., Young RA. 2002. Transcriptional regulatory networks in Saccharomyces cerevisiae. </w:t>
      </w:r>
      <w:r>
        <w:rPr>
          <w:rFonts w:cs="Times New Roman"/>
          <w:i/>
          <w:iCs/>
          <w:sz w:val="24"/>
          <w:szCs w:val="24"/>
        </w:rPr>
        <w:t>Science (New York, N.Y.)</w:t>
      </w:r>
      <w:r>
        <w:rPr>
          <w:rFonts w:cs="Times New Roman"/>
          <w:sz w:val="24"/>
          <w:szCs w:val="24"/>
        </w:rPr>
        <w:t xml:space="preserve"> 298:799–804. DOI: 10.1126/science.1075090.</w:t>
      </w:r>
    </w:p>
    <w:p w14:paraId="0FF196A7" w14:textId="36B78E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Martin RC. (ed.) 2008. </w:t>
      </w:r>
      <w:r w:rsidRPr="00830A22">
        <w:rPr>
          <w:rFonts w:eastAsia="Times New Roman"/>
          <w:i/>
          <w:iCs/>
          <w:sz w:val="24"/>
          <w:szCs w:val="24"/>
        </w:rPr>
        <w:t>Clean code: a handbook of agile software craftsmanship</w:t>
      </w:r>
      <w:r w:rsidRPr="00830A22">
        <w:rPr>
          <w:rFonts w:eastAsia="Times New Roman"/>
          <w:sz w:val="24"/>
          <w:szCs w:val="24"/>
        </w:rPr>
        <w:t>. Upper Saddle River, NJ: Prentice Hall.</w:t>
      </w:r>
      <w:r w:rsidR="00025FC1">
        <w:rPr>
          <w:rFonts w:eastAsia="Times New Roman"/>
          <w:sz w:val="24"/>
          <w:szCs w:val="24"/>
        </w:rPr>
        <w:t xml:space="preserve"> </w:t>
      </w:r>
      <w:r w:rsidR="00025FC1">
        <w:rPr>
          <w:sz w:val="24"/>
          <w:szCs w:val="24"/>
        </w:rPr>
        <w:t xml:space="preserve">ISBN: </w:t>
      </w:r>
      <w:r w:rsidR="00025FC1" w:rsidRPr="00C345C7">
        <w:rPr>
          <w:sz w:val="24"/>
          <w:szCs w:val="24"/>
        </w:rPr>
        <w:t>978-0-13-235088-4</w:t>
      </w:r>
    </w:p>
    <w:p w14:paraId="3F03C4C3" w14:textId="640B3356"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Nielsen J. 1993. </w:t>
      </w:r>
      <w:r w:rsidRPr="00830A22">
        <w:rPr>
          <w:rFonts w:eastAsia="Times New Roman"/>
          <w:i/>
          <w:iCs/>
          <w:sz w:val="24"/>
          <w:szCs w:val="24"/>
        </w:rPr>
        <w:t>Usability engineering</w:t>
      </w:r>
      <w:r w:rsidRPr="00830A22">
        <w:rPr>
          <w:rFonts w:eastAsia="Times New Roman"/>
          <w:sz w:val="24"/>
          <w:szCs w:val="24"/>
        </w:rPr>
        <w:t>. Boston: Academic Press.</w:t>
      </w:r>
      <w:r w:rsidR="00025FC1">
        <w:rPr>
          <w:rFonts w:eastAsia="Times New Roman"/>
          <w:sz w:val="24"/>
          <w:szCs w:val="24"/>
        </w:rPr>
        <w:t xml:space="preserve"> </w:t>
      </w:r>
      <w:r w:rsidR="00025FC1">
        <w:rPr>
          <w:sz w:val="24"/>
          <w:szCs w:val="24"/>
        </w:rPr>
        <w:t xml:space="preserve">ISBN: </w:t>
      </w:r>
      <w:r w:rsidR="00025FC1" w:rsidRPr="00C345C7">
        <w:rPr>
          <w:sz w:val="24"/>
          <w:szCs w:val="24"/>
        </w:rPr>
        <w:t>978-0-12-518405-2</w:t>
      </w:r>
    </w:p>
    <w:p w14:paraId="63F0F47E" w14:textId="71D2AE02" w:rsidR="00BB6C88" w:rsidRPr="00CF0215" w:rsidRDefault="00BB6C88" w:rsidP="00BB6C88">
      <w:pPr>
        <w:spacing w:line="480" w:lineRule="auto"/>
        <w:ind w:left="450" w:hanging="480"/>
        <w:rPr>
          <w:rFonts w:eastAsia="Times New Roman" w:cs="Times New Roman"/>
          <w:sz w:val="24"/>
          <w:szCs w:val="24"/>
        </w:rPr>
      </w:pPr>
      <w:r w:rsidRPr="00B243DB">
        <w:rPr>
          <w:rFonts w:eastAsia="Times New Roman" w:cs="Times New Roman"/>
          <w:sz w:val="24"/>
          <w:szCs w:val="24"/>
        </w:rPr>
        <w:t xml:space="preserve">Norman DA. 2013. </w:t>
      </w:r>
      <w:r w:rsidRPr="00B243DB">
        <w:rPr>
          <w:rFonts w:eastAsia="Times New Roman" w:cs="Times New Roman"/>
          <w:i/>
          <w:iCs/>
          <w:sz w:val="24"/>
          <w:szCs w:val="24"/>
        </w:rPr>
        <w:t>The design of everyday things</w:t>
      </w:r>
      <w:r w:rsidRPr="00B243DB">
        <w:rPr>
          <w:rFonts w:eastAsia="Times New Roman" w:cs="Times New Roman"/>
          <w:sz w:val="24"/>
          <w:szCs w:val="24"/>
        </w:rPr>
        <w:t>. New York, New York: Basic Books.</w:t>
      </w:r>
      <w:r w:rsidR="00025FC1">
        <w:rPr>
          <w:rFonts w:eastAsia="Times New Roman" w:cs="Times New Roman"/>
          <w:sz w:val="24"/>
          <w:szCs w:val="24"/>
        </w:rPr>
        <w:t xml:space="preserve"> </w:t>
      </w:r>
      <w:r w:rsidR="00025FC1">
        <w:rPr>
          <w:sz w:val="24"/>
          <w:szCs w:val="24"/>
        </w:rPr>
        <w:t xml:space="preserve">ISBN: </w:t>
      </w:r>
      <w:r w:rsidR="00025FC1" w:rsidRPr="00C345C7">
        <w:rPr>
          <w:sz w:val="24"/>
          <w:szCs w:val="24"/>
        </w:rPr>
        <w:t>978-0-465-05065-9</w:t>
      </w:r>
    </w:p>
    <w:p w14:paraId="74D49F76"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Pavlopoulos GA., Malliarakis D., Papanikolaou N., Theodosiou T., Enright AJ., Iliopoulos I. 2015. Visualizing genome and systems biology: technologies, tools, implementation techniques and trends, past, present and future. </w:t>
      </w:r>
      <w:r>
        <w:rPr>
          <w:rFonts w:cs="Times New Roman"/>
          <w:i/>
          <w:iCs/>
          <w:sz w:val="24"/>
          <w:szCs w:val="24"/>
        </w:rPr>
        <w:t>GigaScience</w:t>
      </w:r>
      <w:r>
        <w:rPr>
          <w:rFonts w:cs="Times New Roman"/>
          <w:sz w:val="24"/>
          <w:szCs w:val="24"/>
        </w:rPr>
        <w:t xml:space="preserve"> 4:38. DOI: 10.1186/s13742-015-0077-2.</w:t>
      </w:r>
    </w:p>
    <w:p w14:paraId="1BF6754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Salomonis N., Hanspers K., Zambon AC., Vranizan K., Lawlor SC., Dahlquist KD., Doniger SW., Stuart J., Conklin BR., Pico AR. 2007. GenMAPP 2: new features and resources for </w:t>
      </w:r>
      <w:r>
        <w:rPr>
          <w:rFonts w:cs="Times New Roman"/>
          <w:sz w:val="24"/>
          <w:szCs w:val="24"/>
        </w:rPr>
        <w:lastRenderedPageBreak/>
        <w:t xml:space="preserve">pathway analysis. </w:t>
      </w:r>
      <w:r>
        <w:rPr>
          <w:rFonts w:cs="Times New Roman"/>
          <w:i/>
          <w:iCs/>
          <w:sz w:val="24"/>
          <w:szCs w:val="24"/>
        </w:rPr>
        <w:t>BMC bioinformatics</w:t>
      </w:r>
      <w:r>
        <w:rPr>
          <w:rFonts w:cs="Times New Roman"/>
          <w:sz w:val="24"/>
          <w:szCs w:val="24"/>
        </w:rPr>
        <w:t xml:space="preserve"> 8:217. DOI: 10.1186/1471-2105-8-217.</w:t>
      </w:r>
    </w:p>
    <w:p w14:paraId="58FE88C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Schade B., Jansen G., Whiteway M., Entian KD., Thomas DY. 2004. Cold adaptation in budding yeast. </w:t>
      </w:r>
      <w:r>
        <w:rPr>
          <w:rFonts w:cs="Times New Roman"/>
          <w:i/>
          <w:iCs/>
          <w:sz w:val="24"/>
          <w:szCs w:val="24"/>
        </w:rPr>
        <w:t>Molecular Biology of the Cell</w:t>
      </w:r>
      <w:r>
        <w:rPr>
          <w:rFonts w:cs="Times New Roman"/>
          <w:sz w:val="24"/>
          <w:szCs w:val="24"/>
        </w:rPr>
        <w:t xml:space="preserve"> 15:5492–5502. DOI: 10.1091/mbc.E04-03-0167.</w:t>
      </w:r>
    </w:p>
    <w:p w14:paraId="37D2F00C"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Münch M-C., Andreeva GD., Rätsch G. 2011. Persistence and availability of Web services in computational biology. </w:t>
      </w:r>
      <w:r>
        <w:rPr>
          <w:rFonts w:cs="Times New Roman"/>
          <w:i/>
          <w:iCs/>
          <w:sz w:val="24"/>
          <w:szCs w:val="24"/>
        </w:rPr>
        <w:t>PloS One</w:t>
      </w:r>
      <w:r>
        <w:rPr>
          <w:rFonts w:cs="Times New Roman"/>
          <w:sz w:val="24"/>
          <w:szCs w:val="24"/>
        </w:rPr>
        <w:t xml:space="preserve"> 6:e24914. DOI: 10.1371/journal.pone.0024914.</w:t>
      </w:r>
    </w:p>
    <w:p w14:paraId="324FD2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Schultheiss SJ. 2011. Ten simple rules for providing a scientific Web resource. </w:t>
      </w:r>
      <w:r>
        <w:rPr>
          <w:rFonts w:cs="Times New Roman"/>
          <w:i/>
          <w:iCs/>
          <w:sz w:val="24"/>
          <w:szCs w:val="24"/>
        </w:rPr>
        <w:t>PLoS computational biology</w:t>
      </w:r>
      <w:r>
        <w:rPr>
          <w:rFonts w:cs="Times New Roman"/>
          <w:sz w:val="24"/>
          <w:szCs w:val="24"/>
        </w:rPr>
        <w:t xml:space="preserve"> 7:e1001126. DOI: 10.1371/journal.pcbi.1001126.</w:t>
      </w:r>
    </w:p>
    <w:p w14:paraId="3B497AAB"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Shannon P., Markiel A., Ozier O., Baliga NS., Wang JT., Ramage D., Amin N., Schwikowski B., Ideker T. 2003. Cytoscape: a software environment for integrated models of biomolecular interaction networks. </w:t>
      </w:r>
      <w:r>
        <w:rPr>
          <w:rFonts w:cs="Times New Roman"/>
          <w:i/>
          <w:iCs/>
          <w:sz w:val="24"/>
          <w:szCs w:val="24"/>
        </w:rPr>
        <w:t>Genome Research</w:t>
      </w:r>
      <w:r>
        <w:rPr>
          <w:rFonts w:cs="Times New Roman"/>
          <w:sz w:val="24"/>
          <w:szCs w:val="24"/>
        </w:rPr>
        <w:t xml:space="preserve"> 13:2498–2504. DOI: 10.1101/gr.1239303.</w:t>
      </w:r>
    </w:p>
    <w:p w14:paraId="43B2DC58" w14:textId="7022047C" w:rsidR="00C173E6" w:rsidRPr="00830A22" w:rsidRDefault="00C173E6" w:rsidP="006E3908">
      <w:pPr>
        <w:spacing w:line="480" w:lineRule="auto"/>
        <w:ind w:left="360" w:hanging="390"/>
        <w:rPr>
          <w:rFonts w:eastAsia="Times New Roman"/>
          <w:sz w:val="24"/>
          <w:szCs w:val="24"/>
        </w:rPr>
      </w:pPr>
      <w:r w:rsidRPr="00830A22">
        <w:rPr>
          <w:rFonts w:eastAsia="Times New Roman"/>
          <w:sz w:val="24"/>
          <w:szCs w:val="24"/>
        </w:rPr>
        <w:t xml:space="preserve">Shneiderman B., Plaisant C., Cohen M., Jacobs SM., Elmqvist N., Diakopoulos N. 2016. </w:t>
      </w:r>
      <w:r w:rsidRPr="00830A22">
        <w:rPr>
          <w:rFonts w:eastAsia="Times New Roman"/>
          <w:i/>
          <w:iCs/>
          <w:sz w:val="24"/>
          <w:szCs w:val="24"/>
        </w:rPr>
        <w:t>Designing the user interface: strategies for effective human-computer interaction</w:t>
      </w:r>
      <w:r w:rsidRPr="00830A22">
        <w:rPr>
          <w:rFonts w:eastAsia="Times New Roman"/>
          <w:sz w:val="24"/>
          <w:szCs w:val="24"/>
        </w:rPr>
        <w:t>. Hoboken: Pearson.</w:t>
      </w:r>
      <w:r w:rsidR="00025FC1">
        <w:rPr>
          <w:rFonts w:eastAsia="Times New Roman"/>
          <w:sz w:val="24"/>
          <w:szCs w:val="24"/>
        </w:rPr>
        <w:t xml:space="preserve"> </w:t>
      </w:r>
      <w:r w:rsidR="00025FC1">
        <w:rPr>
          <w:sz w:val="24"/>
          <w:szCs w:val="24"/>
        </w:rPr>
        <w:t xml:space="preserve">ISBN: </w:t>
      </w:r>
      <w:r w:rsidR="00025FC1" w:rsidRPr="00C977D2">
        <w:rPr>
          <w:sz w:val="24"/>
          <w:szCs w:val="24"/>
        </w:rPr>
        <w:t>978-0-13-438038-4</w:t>
      </w:r>
    </w:p>
    <w:p w14:paraId="7C359874"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Shore D., Nasmyth K. 1987. Purification and cloning of a DNA binding protein from yeast that binds to both silencer and activator elements. </w:t>
      </w:r>
      <w:r>
        <w:rPr>
          <w:rFonts w:cs="Times New Roman"/>
          <w:i/>
          <w:iCs/>
          <w:sz w:val="24"/>
          <w:szCs w:val="24"/>
        </w:rPr>
        <w:t>Cell</w:t>
      </w:r>
      <w:r>
        <w:rPr>
          <w:rFonts w:cs="Times New Roman"/>
          <w:sz w:val="24"/>
          <w:szCs w:val="24"/>
        </w:rPr>
        <w:t xml:space="preserve"> 51:721–732.</w:t>
      </w:r>
    </w:p>
    <w:p w14:paraId="2F26A2E3"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Smoot ME., Ono K., Ruscheinski J., Wang P-L., Ideker T. 2011. Cytoscape 2.8: new features for data integration and network visualization. </w:t>
      </w:r>
      <w:r>
        <w:rPr>
          <w:rFonts w:cs="Times New Roman"/>
          <w:i/>
          <w:iCs/>
          <w:sz w:val="24"/>
          <w:szCs w:val="24"/>
        </w:rPr>
        <w:t>Bioinformatics (Oxford, England)</w:t>
      </w:r>
      <w:r>
        <w:rPr>
          <w:rFonts w:cs="Times New Roman"/>
          <w:sz w:val="24"/>
          <w:szCs w:val="24"/>
        </w:rPr>
        <w:t xml:space="preserve"> 27:431–432. DOI: 10.1093/bioinformatics/btq675.</w:t>
      </w:r>
    </w:p>
    <w:p w14:paraId="7843A4F8"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Teixeira MC., Monteiro PT., Guerreiro JF., Gonçalves JP., Mira NP., dos Santos SC., Cabrito TR., Palma M., Costa C., Francisco AP., Madeira SC., Oliveira AL., Freitas AT., Sá-Correia I. 2014. The YEASTRACT database: an upgraded information system for the analysis of gene and genomic transcription regulation in Saccharomyces cerevisiae. </w:t>
      </w:r>
      <w:r>
        <w:rPr>
          <w:rFonts w:cs="Times New Roman"/>
          <w:i/>
          <w:iCs/>
          <w:sz w:val="24"/>
          <w:szCs w:val="24"/>
        </w:rPr>
        <w:t xml:space="preserve">Nucleic Acids </w:t>
      </w:r>
      <w:r>
        <w:rPr>
          <w:rFonts w:cs="Times New Roman"/>
          <w:i/>
          <w:iCs/>
          <w:sz w:val="24"/>
          <w:szCs w:val="24"/>
        </w:rPr>
        <w:lastRenderedPageBreak/>
        <w:t>Research</w:t>
      </w:r>
      <w:r>
        <w:rPr>
          <w:rFonts w:cs="Times New Roman"/>
          <w:sz w:val="24"/>
          <w:szCs w:val="24"/>
        </w:rPr>
        <w:t xml:space="preserve"> 42:D161–166. DOI: 10.1093/nar/gkt1015.</w:t>
      </w:r>
    </w:p>
    <w:p w14:paraId="5B9F97E8" w14:textId="77777777" w:rsidR="00652A76" w:rsidRDefault="00652A76" w:rsidP="00652A76">
      <w:pPr>
        <w:widowControl w:val="0"/>
        <w:autoSpaceDE w:val="0"/>
        <w:autoSpaceDN w:val="0"/>
        <w:adjustRightInd w:val="0"/>
        <w:spacing w:line="480" w:lineRule="auto"/>
        <w:ind w:left="360" w:hanging="360"/>
        <w:rPr>
          <w:rFonts w:cs="Times New Roman"/>
          <w:sz w:val="24"/>
          <w:szCs w:val="24"/>
        </w:rPr>
      </w:pPr>
      <w:r w:rsidRPr="00717E6B">
        <w:rPr>
          <w:rFonts w:cs="Times New Roman"/>
          <w:sz w:val="24"/>
          <w:szCs w:val="24"/>
          <w:highlight w:val="yellow"/>
        </w:rPr>
        <w:t xml:space="preserve">Tufte, E. 1983. </w:t>
      </w:r>
      <w:r w:rsidRPr="00717E6B">
        <w:rPr>
          <w:rFonts w:cs="Times New Roman"/>
          <w:i/>
          <w:iCs/>
          <w:sz w:val="24"/>
          <w:szCs w:val="24"/>
          <w:highlight w:val="yellow"/>
        </w:rPr>
        <w:t>The Visual Display of Quantitative Information</w:t>
      </w:r>
      <w:r w:rsidRPr="00717E6B">
        <w:rPr>
          <w:rFonts w:cs="Times New Roman"/>
          <w:sz w:val="24"/>
          <w:szCs w:val="24"/>
          <w:highlight w:val="yellow"/>
        </w:rPr>
        <w:t xml:space="preserve">. Cheshire, Connecticut: Graphics Press. </w:t>
      </w:r>
      <w:hyperlink r:id="rId10" w:history="1">
        <w:r w:rsidRPr="00717E6B">
          <w:rPr>
            <w:rStyle w:val="Hyperlink"/>
            <w:rFonts w:cs="Times New Roman"/>
            <w:sz w:val="24"/>
            <w:szCs w:val="24"/>
            <w:highlight w:val="yellow"/>
          </w:rPr>
          <w:t>ISBN</w:t>
        </w:r>
      </w:hyperlink>
      <w:r w:rsidRPr="00717E6B">
        <w:rPr>
          <w:rFonts w:cs="Times New Roman"/>
          <w:sz w:val="24"/>
          <w:szCs w:val="24"/>
          <w:highlight w:val="yellow"/>
        </w:rPr>
        <w:t> </w:t>
      </w:r>
      <w:hyperlink r:id="rId11" w:history="1">
        <w:r w:rsidRPr="00717E6B">
          <w:rPr>
            <w:rStyle w:val="Hyperlink"/>
            <w:rFonts w:cs="Times New Roman"/>
            <w:sz w:val="24"/>
            <w:szCs w:val="24"/>
            <w:highlight w:val="yellow"/>
          </w:rPr>
          <w:t>0-9613921-4-2</w:t>
        </w:r>
      </w:hyperlink>
      <w:r w:rsidRPr="00717E6B">
        <w:rPr>
          <w:rFonts w:cs="Times New Roman"/>
          <w:sz w:val="24"/>
          <w:szCs w:val="24"/>
          <w:highlight w:val="yellow"/>
        </w:rPr>
        <w:t>.</w:t>
      </w:r>
    </w:p>
    <w:p w14:paraId="561CBB5F" w14:textId="77777777" w:rsid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Veretnik S., Fink JL., Bourne PE. 2008. Computational biology resources lack persistence and usability. </w:t>
      </w:r>
      <w:r>
        <w:rPr>
          <w:rFonts w:cs="Times New Roman"/>
          <w:i/>
          <w:iCs/>
          <w:sz w:val="24"/>
          <w:szCs w:val="24"/>
        </w:rPr>
        <w:t>PLoS computational biology</w:t>
      </w:r>
      <w:r>
        <w:rPr>
          <w:rFonts w:cs="Times New Roman"/>
          <w:sz w:val="24"/>
          <w:szCs w:val="24"/>
        </w:rPr>
        <w:t xml:space="preserve"> 4:e1000136. DOI: 10.1371/journal.pcbi.1000136.</w:t>
      </w:r>
    </w:p>
    <w:p w14:paraId="2ABFC24F" w14:textId="40EA3DF4" w:rsidR="0097377F" w:rsidRPr="00BB6C88" w:rsidRDefault="00BB6C88" w:rsidP="00BB6C88">
      <w:pPr>
        <w:widowControl w:val="0"/>
        <w:autoSpaceDE w:val="0"/>
        <w:autoSpaceDN w:val="0"/>
        <w:adjustRightInd w:val="0"/>
        <w:spacing w:line="480" w:lineRule="auto"/>
        <w:ind w:left="360" w:hanging="360"/>
        <w:rPr>
          <w:rFonts w:cs="Times New Roman"/>
          <w:sz w:val="24"/>
          <w:szCs w:val="24"/>
        </w:rPr>
      </w:pPr>
      <w:r>
        <w:rPr>
          <w:rFonts w:cs="Times New Roman"/>
          <w:sz w:val="24"/>
          <w:szCs w:val="24"/>
        </w:rPr>
        <w:t xml:space="preserve">Wilson G., Aruliah DA., Brown CT., Chue Hong NP., Davis M., Guy RT., Haddock SHD., Huff KD., Mitchell IM., Plumbley MD., Waugh B., White EP., Wilson P. 2014. Best practices for scientific computing. </w:t>
      </w:r>
      <w:r>
        <w:rPr>
          <w:rFonts w:cs="Times New Roman"/>
          <w:i/>
          <w:iCs/>
          <w:sz w:val="24"/>
          <w:szCs w:val="24"/>
        </w:rPr>
        <w:t>PLoS biology</w:t>
      </w:r>
      <w:r>
        <w:rPr>
          <w:rFonts w:cs="Times New Roman"/>
          <w:sz w:val="24"/>
          <w:szCs w:val="24"/>
        </w:rPr>
        <w:t xml:space="preserve"> 12:e1001745. DOI: 10.1371/journal.pbio.1001745.</w:t>
      </w:r>
    </w:p>
    <w:sectPr w:rsidR="0097377F" w:rsidRPr="00BB6C88" w:rsidSect="006F7239">
      <w:footerReference w:type="default" r:id="rId1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464348" w14:textId="77777777" w:rsidR="0096309E" w:rsidRDefault="0096309E" w:rsidP="00C60395">
      <w:r>
        <w:separator/>
      </w:r>
    </w:p>
  </w:endnote>
  <w:endnote w:type="continuationSeparator" w:id="0">
    <w:p w14:paraId="43572F73" w14:textId="77777777" w:rsidR="0096309E" w:rsidRDefault="0096309E" w:rsidP="00C60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274330"/>
      <w:docPartObj>
        <w:docPartGallery w:val="Page Numbers (Bottom of Page)"/>
        <w:docPartUnique/>
      </w:docPartObj>
    </w:sdtPr>
    <w:sdtEndPr>
      <w:rPr>
        <w:noProof/>
      </w:rPr>
    </w:sdtEndPr>
    <w:sdtContent>
      <w:p w14:paraId="2999C91A" w14:textId="77777777" w:rsidR="00F7460A" w:rsidRDefault="00F7460A">
        <w:pPr>
          <w:pStyle w:val="Footer"/>
          <w:jc w:val="center"/>
        </w:pPr>
        <w:r>
          <w:fldChar w:fldCharType="begin"/>
        </w:r>
        <w:r>
          <w:instrText xml:space="preserve"> PAGE   \* MERGEFORMAT </w:instrText>
        </w:r>
        <w:r>
          <w:fldChar w:fldCharType="separate"/>
        </w:r>
        <w:r w:rsidR="00EB191E">
          <w:rPr>
            <w:noProof/>
          </w:rPr>
          <w:t>27</w:t>
        </w:r>
        <w:r>
          <w:rPr>
            <w:noProof/>
          </w:rPr>
          <w:fldChar w:fldCharType="end"/>
        </w:r>
      </w:p>
    </w:sdtContent>
  </w:sdt>
  <w:p w14:paraId="0BC4A245" w14:textId="77777777" w:rsidR="00F7460A" w:rsidRDefault="00F74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7CF01" w14:textId="77777777" w:rsidR="0096309E" w:rsidRDefault="0096309E" w:rsidP="00C60395">
      <w:r>
        <w:separator/>
      </w:r>
    </w:p>
  </w:footnote>
  <w:footnote w:type="continuationSeparator" w:id="0">
    <w:p w14:paraId="2ED93315" w14:textId="77777777" w:rsidR="0096309E" w:rsidRDefault="0096309E" w:rsidP="00C603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73D28"/>
    <w:multiLevelType w:val="hybridMultilevel"/>
    <w:tmpl w:val="C354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6009B"/>
    <w:multiLevelType w:val="hybridMultilevel"/>
    <w:tmpl w:val="25A8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3E"/>
    <w:rsid w:val="00000B32"/>
    <w:rsid w:val="000019FD"/>
    <w:rsid w:val="000028B1"/>
    <w:rsid w:val="00003304"/>
    <w:rsid w:val="00005112"/>
    <w:rsid w:val="000069BA"/>
    <w:rsid w:val="000076B1"/>
    <w:rsid w:val="000103F7"/>
    <w:rsid w:val="000117C1"/>
    <w:rsid w:val="00012005"/>
    <w:rsid w:val="00013074"/>
    <w:rsid w:val="0001395F"/>
    <w:rsid w:val="0001491E"/>
    <w:rsid w:val="000155BF"/>
    <w:rsid w:val="00015FD3"/>
    <w:rsid w:val="000162A4"/>
    <w:rsid w:val="00016825"/>
    <w:rsid w:val="00016B00"/>
    <w:rsid w:val="00016B48"/>
    <w:rsid w:val="0001709E"/>
    <w:rsid w:val="00017C5A"/>
    <w:rsid w:val="00021E0D"/>
    <w:rsid w:val="000224BF"/>
    <w:rsid w:val="00022A8D"/>
    <w:rsid w:val="00025FC1"/>
    <w:rsid w:val="000269BB"/>
    <w:rsid w:val="00027C53"/>
    <w:rsid w:val="00030853"/>
    <w:rsid w:val="00031465"/>
    <w:rsid w:val="000317D2"/>
    <w:rsid w:val="00033026"/>
    <w:rsid w:val="00036DB6"/>
    <w:rsid w:val="00037584"/>
    <w:rsid w:val="00040235"/>
    <w:rsid w:val="00041922"/>
    <w:rsid w:val="00042749"/>
    <w:rsid w:val="00042EB0"/>
    <w:rsid w:val="0004443D"/>
    <w:rsid w:val="00044590"/>
    <w:rsid w:val="00044C6C"/>
    <w:rsid w:val="00047265"/>
    <w:rsid w:val="00047A14"/>
    <w:rsid w:val="0005127A"/>
    <w:rsid w:val="00053042"/>
    <w:rsid w:val="0005381F"/>
    <w:rsid w:val="00054D64"/>
    <w:rsid w:val="00055E99"/>
    <w:rsid w:val="00055F70"/>
    <w:rsid w:val="000569E3"/>
    <w:rsid w:val="00056B59"/>
    <w:rsid w:val="00057E29"/>
    <w:rsid w:val="00060552"/>
    <w:rsid w:val="000645F3"/>
    <w:rsid w:val="00070C27"/>
    <w:rsid w:val="000716EB"/>
    <w:rsid w:val="00071BDA"/>
    <w:rsid w:val="00071C7D"/>
    <w:rsid w:val="00072128"/>
    <w:rsid w:val="00072801"/>
    <w:rsid w:val="00076038"/>
    <w:rsid w:val="000766AE"/>
    <w:rsid w:val="00080DD9"/>
    <w:rsid w:val="00085375"/>
    <w:rsid w:val="00085567"/>
    <w:rsid w:val="00086E3A"/>
    <w:rsid w:val="00091179"/>
    <w:rsid w:val="000923E7"/>
    <w:rsid w:val="000928D1"/>
    <w:rsid w:val="00094B29"/>
    <w:rsid w:val="00096417"/>
    <w:rsid w:val="00096CEC"/>
    <w:rsid w:val="0009705C"/>
    <w:rsid w:val="00097BC8"/>
    <w:rsid w:val="000A0063"/>
    <w:rsid w:val="000A19FA"/>
    <w:rsid w:val="000A1F8A"/>
    <w:rsid w:val="000A3983"/>
    <w:rsid w:val="000A411C"/>
    <w:rsid w:val="000A4979"/>
    <w:rsid w:val="000A4E97"/>
    <w:rsid w:val="000A6E11"/>
    <w:rsid w:val="000A7338"/>
    <w:rsid w:val="000B0C36"/>
    <w:rsid w:val="000B0CC5"/>
    <w:rsid w:val="000B3876"/>
    <w:rsid w:val="000B39D1"/>
    <w:rsid w:val="000B6E39"/>
    <w:rsid w:val="000B6F43"/>
    <w:rsid w:val="000C246B"/>
    <w:rsid w:val="000C2C4D"/>
    <w:rsid w:val="000C367A"/>
    <w:rsid w:val="000C53D4"/>
    <w:rsid w:val="000C6045"/>
    <w:rsid w:val="000C646B"/>
    <w:rsid w:val="000C6EB5"/>
    <w:rsid w:val="000D0B60"/>
    <w:rsid w:val="000D0E33"/>
    <w:rsid w:val="000D16C1"/>
    <w:rsid w:val="000D363B"/>
    <w:rsid w:val="000D55A1"/>
    <w:rsid w:val="000D5AA4"/>
    <w:rsid w:val="000D6935"/>
    <w:rsid w:val="000E157E"/>
    <w:rsid w:val="000E43DD"/>
    <w:rsid w:val="000E5C11"/>
    <w:rsid w:val="000E63D4"/>
    <w:rsid w:val="000E76FA"/>
    <w:rsid w:val="000F0971"/>
    <w:rsid w:val="000F2847"/>
    <w:rsid w:val="000F3ED7"/>
    <w:rsid w:val="000F45DD"/>
    <w:rsid w:val="001020C1"/>
    <w:rsid w:val="0010237C"/>
    <w:rsid w:val="00102598"/>
    <w:rsid w:val="00102603"/>
    <w:rsid w:val="00102699"/>
    <w:rsid w:val="00103186"/>
    <w:rsid w:val="00103AD9"/>
    <w:rsid w:val="00104C92"/>
    <w:rsid w:val="00105768"/>
    <w:rsid w:val="00105BED"/>
    <w:rsid w:val="001067C6"/>
    <w:rsid w:val="001078CD"/>
    <w:rsid w:val="001100D9"/>
    <w:rsid w:val="00111C08"/>
    <w:rsid w:val="001123BC"/>
    <w:rsid w:val="001126F2"/>
    <w:rsid w:val="00112D86"/>
    <w:rsid w:val="001133FD"/>
    <w:rsid w:val="00113443"/>
    <w:rsid w:val="00114207"/>
    <w:rsid w:val="00114B4F"/>
    <w:rsid w:val="001179CE"/>
    <w:rsid w:val="00120E50"/>
    <w:rsid w:val="00121776"/>
    <w:rsid w:val="00122862"/>
    <w:rsid w:val="00122CE1"/>
    <w:rsid w:val="001235C5"/>
    <w:rsid w:val="00124711"/>
    <w:rsid w:val="00124D50"/>
    <w:rsid w:val="00125192"/>
    <w:rsid w:val="001312AE"/>
    <w:rsid w:val="00132A16"/>
    <w:rsid w:val="001345C5"/>
    <w:rsid w:val="00134A23"/>
    <w:rsid w:val="00140007"/>
    <w:rsid w:val="00142224"/>
    <w:rsid w:val="0014228C"/>
    <w:rsid w:val="0014310A"/>
    <w:rsid w:val="00143D50"/>
    <w:rsid w:val="001440F7"/>
    <w:rsid w:val="00144191"/>
    <w:rsid w:val="001448AF"/>
    <w:rsid w:val="001462F2"/>
    <w:rsid w:val="00147783"/>
    <w:rsid w:val="00150F26"/>
    <w:rsid w:val="001515A6"/>
    <w:rsid w:val="00151DE1"/>
    <w:rsid w:val="00152295"/>
    <w:rsid w:val="001524D7"/>
    <w:rsid w:val="00153A06"/>
    <w:rsid w:val="00154BE7"/>
    <w:rsid w:val="00154E95"/>
    <w:rsid w:val="00154F78"/>
    <w:rsid w:val="001572B2"/>
    <w:rsid w:val="00161320"/>
    <w:rsid w:val="00162832"/>
    <w:rsid w:val="0016377B"/>
    <w:rsid w:val="00163808"/>
    <w:rsid w:val="001665FF"/>
    <w:rsid w:val="00166A22"/>
    <w:rsid w:val="00167E8D"/>
    <w:rsid w:val="001705A5"/>
    <w:rsid w:val="00170EF5"/>
    <w:rsid w:val="00171649"/>
    <w:rsid w:val="00171F61"/>
    <w:rsid w:val="001724E4"/>
    <w:rsid w:val="00172D43"/>
    <w:rsid w:val="0017601E"/>
    <w:rsid w:val="00176769"/>
    <w:rsid w:val="00181CE2"/>
    <w:rsid w:val="00182975"/>
    <w:rsid w:val="00182B5C"/>
    <w:rsid w:val="0018346D"/>
    <w:rsid w:val="00183681"/>
    <w:rsid w:val="001859DE"/>
    <w:rsid w:val="0018698D"/>
    <w:rsid w:val="001917C3"/>
    <w:rsid w:val="001938EE"/>
    <w:rsid w:val="00194703"/>
    <w:rsid w:val="00194A00"/>
    <w:rsid w:val="00195C81"/>
    <w:rsid w:val="00196842"/>
    <w:rsid w:val="00196D68"/>
    <w:rsid w:val="0019759A"/>
    <w:rsid w:val="00197DBE"/>
    <w:rsid w:val="001A011C"/>
    <w:rsid w:val="001A1A88"/>
    <w:rsid w:val="001A24E0"/>
    <w:rsid w:val="001A25E1"/>
    <w:rsid w:val="001A3451"/>
    <w:rsid w:val="001A3E58"/>
    <w:rsid w:val="001A411A"/>
    <w:rsid w:val="001A4239"/>
    <w:rsid w:val="001A45D0"/>
    <w:rsid w:val="001A4C6A"/>
    <w:rsid w:val="001A5989"/>
    <w:rsid w:val="001A62CB"/>
    <w:rsid w:val="001A79E2"/>
    <w:rsid w:val="001A7A8B"/>
    <w:rsid w:val="001A7F1D"/>
    <w:rsid w:val="001B20E0"/>
    <w:rsid w:val="001B2287"/>
    <w:rsid w:val="001B5C24"/>
    <w:rsid w:val="001B6081"/>
    <w:rsid w:val="001B60C6"/>
    <w:rsid w:val="001C1387"/>
    <w:rsid w:val="001C29AB"/>
    <w:rsid w:val="001C3518"/>
    <w:rsid w:val="001C3EA1"/>
    <w:rsid w:val="001C43BA"/>
    <w:rsid w:val="001C460B"/>
    <w:rsid w:val="001C5FF2"/>
    <w:rsid w:val="001C75E2"/>
    <w:rsid w:val="001D03BA"/>
    <w:rsid w:val="001D0532"/>
    <w:rsid w:val="001D0830"/>
    <w:rsid w:val="001D2480"/>
    <w:rsid w:val="001D3B5B"/>
    <w:rsid w:val="001D3C8C"/>
    <w:rsid w:val="001D3EE4"/>
    <w:rsid w:val="001D4102"/>
    <w:rsid w:val="001D4463"/>
    <w:rsid w:val="001D6255"/>
    <w:rsid w:val="001D62FD"/>
    <w:rsid w:val="001D6561"/>
    <w:rsid w:val="001D6B0E"/>
    <w:rsid w:val="001D7A5A"/>
    <w:rsid w:val="001E0CDA"/>
    <w:rsid w:val="001E12CC"/>
    <w:rsid w:val="001E1DC9"/>
    <w:rsid w:val="001E2157"/>
    <w:rsid w:val="001E26A3"/>
    <w:rsid w:val="001E403F"/>
    <w:rsid w:val="001E4822"/>
    <w:rsid w:val="001E486D"/>
    <w:rsid w:val="001E6551"/>
    <w:rsid w:val="001E7411"/>
    <w:rsid w:val="001F2C9E"/>
    <w:rsid w:val="001F3578"/>
    <w:rsid w:val="001F58B7"/>
    <w:rsid w:val="001F7C7C"/>
    <w:rsid w:val="001F7DCA"/>
    <w:rsid w:val="00200140"/>
    <w:rsid w:val="00200257"/>
    <w:rsid w:val="00201D10"/>
    <w:rsid w:val="00204275"/>
    <w:rsid w:val="0020446B"/>
    <w:rsid w:val="00204CC7"/>
    <w:rsid w:val="0020533B"/>
    <w:rsid w:val="002053B0"/>
    <w:rsid w:val="00206629"/>
    <w:rsid w:val="00207D2B"/>
    <w:rsid w:val="00212AC2"/>
    <w:rsid w:val="00212B3B"/>
    <w:rsid w:val="00215897"/>
    <w:rsid w:val="00216652"/>
    <w:rsid w:val="00221BF7"/>
    <w:rsid w:val="00223E4E"/>
    <w:rsid w:val="002247F9"/>
    <w:rsid w:val="002249BD"/>
    <w:rsid w:val="00224C11"/>
    <w:rsid w:val="00225C83"/>
    <w:rsid w:val="00227B0E"/>
    <w:rsid w:val="002304F6"/>
    <w:rsid w:val="0023166A"/>
    <w:rsid w:val="002318F3"/>
    <w:rsid w:val="00236ED6"/>
    <w:rsid w:val="00240D47"/>
    <w:rsid w:val="002421BC"/>
    <w:rsid w:val="002439B3"/>
    <w:rsid w:val="00245219"/>
    <w:rsid w:val="00245757"/>
    <w:rsid w:val="00245D6A"/>
    <w:rsid w:val="0024774A"/>
    <w:rsid w:val="00251951"/>
    <w:rsid w:val="00253F58"/>
    <w:rsid w:val="002547E8"/>
    <w:rsid w:val="00257237"/>
    <w:rsid w:val="002615D2"/>
    <w:rsid w:val="00263AE1"/>
    <w:rsid w:val="00264D5B"/>
    <w:rsid w:val="00267E30"/>
    <w:rsid w:val="002722FD"/>
    <w:rsid w:val="002743C9"/>
    <w:rsid w:val="0027527F"/>
    <w:rsid w:val="00275574"/>
    <w:rsid w:val="00275EBF"/>
    <w:rsid w:val="00276B23"/>
    <w:rsid w:val="00277A0C"/>
    <w:rsid w:val="0028008C"/>
    <w:rsid w:val="00282427"/>
    <w:rsid w:val="002824F0"/>
    <w:rsid w:val="00284211"/>
    <w:rsid w:val="00284CF8"/>
    <w:rsid w:val="00286941"/>
    <w:rsid w:val="00290737"/>
    <w:rsid w:val="00291D41"/>
    <w:rsid w:val="00291EE6"/>
    <w:rsid w:val="00291F4D"/>
    <w:rsid w:val="00295091"/>
    <w:rsid w:val="0029605C"/>
    <w:rsid w:val="002A022F"/>
    <w:rsid w:val="002A10C5"/>
    <w:rsid w:val="002A2315"/>
    <w:rsid w:val="002A254B"/>
    <w:rsid w:val="002A40E7"/>
    <w:rsid w:val="002A42C2"/>
    <w:rsid w:val="002A4757"/>
    <w:rsid w:val="002A6976"/>
    <w:rsid w:val="002A703E"/>
    <w:rsid w:val="002A7E25"/>
    <w:rsid w:val="002B11DB"/>
    <w:rsid w:val="002B1C3A"/>
    <w:rsid w:val="002B21D3"/>
    <w:rsid w:val="002B2DCB"/>
    <w:rsid w:val="002B3E85"/>
    <w:rsid w:val="002B4377"/>
    <w:rsid w:val="002B55E7"/>
    <w:rsid w:val="002B60E3"/>
    <w:rsid w:val="002B6617"/>
    <w:rsid w:val="002C08EB"/>
    <w:rsid w:val="002C0B11"/>
    <w:rsid w:val="002C177C"/>
    <w:rsid w:val="002C21B7"/>
    <w:rsid w:val="002C28DA"/>
    <w:rsid w:val="002C362E"/>
    <w:rsid w:val="002C53B8"/>
    <w:rsid w:val="002C5D72"/>
    <w:rsid w:val="002C684C"/>
    <w:rsid w:val="002C68F8"/>
    <w:rsid w:val="002D027C"/>
    <w:rsid w:val="002D1162"/>
    <w:rsid w:val="002D2023"/>
    <w:rsid w:val="002D28D7"/>
    <w:rsid w:val="002D2FF8"/>
    <w:rsid w:val="002D3A17"/>
    <w:rsid w:val="002D7022"/>
    <w:rsid w:val="002D7DDE"/>
    <w:rsid w:val="002E0102"/>
    <w:rsid w:val="002E012D"/>
    <w:rsid w:val="002E1EB9"/>
    <w:rsid w:val="002E3216"/>
    <w:rsid w:val="002E3CC7"/>
    <w:rsid w:val="002E3EDB"/>
    <w:rsid w:val="002E4924"/>
    <w:rsid w:val="002E53B8"/>
    <w:rsid w:val="002E58C8"/>
    <w:rsid w:val="002E724B"/>
    <w:rsid w:val="002F0B1D"/>
    <w:rsid w:val="002F0CEB"/>
    <w:rsid w:val="002F1255"/>
    <w:rsid w:val="002F174F"/>
    <w:rsid w:val="002F20C2"/>
    <w:rsid w:val="002F2321"/>
    <w:rsid w:val="002F3B7D"/>
    <w:rsid w:val="002F4C64"/>
    <w:rsid w:val="00301D3A"/>
    <w:rsid w:val="00302FE3"/>
    <w:rsid w:val="0030316C"/>
    <w:rsid w:val="0030330F"/>
    <w:rsid w:val="00305E6A"/>
    <w:rsid w:val="00307B58"/>
    <w:rsid w:val="00307DEE"/>
    <w:rsid w:val="00311CA0"/>
    <w:rsid w:val="00311FDC"/>
    <w:rsid w:val="00312614"/>
    <w:rsid w:val="003131D7"/>
    <w:rsid w:val="00315BF4"/>
    <w:rsid w:val="00316243"/>
    <w:rsid w:val="00317341"/>
    <w:rsid w:val="00317B29"/>
    <w:rsid w:val="00320A5A"/>
    <w:rsid w:val="00320DED"/>
    <w:rsid w:val="00322102"/>
    <w:rsid w:val="00322BF8"/>
    <w:rsid w:val="003231E5"/>
    <w:rsid w:val="00323788"/>
    <w:rsid w:val="00323BF1"/>
    <w:rsid w:val="00324247"/>
    <w:rsid w:val="00325A68"/>
    <w:rsid w:val="00326F36"/>
    <w:rsid w:val="00330A66"/>
    <w:rsid w:val="003311E7"/>
    <w:rsid w:val="003314BA"/>
    <w:rsid w:val="003320F4"/>
    <w:rsid w:val="00332A81"/>
    <w:rsid w:val="00333063"/>
    <w:rsid w:val="0033308F"/>
    <w:rsid w:val="0033417E"/>
    <w:rsid w:val="00337A9D"/>
    <w:rsid w:val="00337F6C"/>
    <w:rsid w:val="00340377"/>
    <w:rsid w:val="003410ED"/>
    <w:rsid w:val="0034213B"/>
    <w:rsid w:val="0034222E"/>
    <w:rsid w:val="00342E71"/>
    <w:rsid w:val="00343EA5"/>
    <w:rsid w:val="0034510C"/>
    <w:rsid w:val="0034534A"/>
    <w:rsid w:val="003456B7"/>
    <w:rsid w:val="003467E5"/>
    <w:rsid w:val="00351E64"/>
    <w:rsid w:val="00352B31"/>
    <w:rsid w:val="00352F3B"/>
    <w:rsid w:val="00353B83"/>
    <w:rsid w:val="00354DC7"/>
    <w:rsid w:val="0035578D"/>
    <w:rsid w:val="0035626F"/>
    <w:rsid w:val="003572AF"/>
    <w:rsid w:val="00357C77"/>
    <w:rsid w:val="00360403"/>
    <w:rsid w:val="00360AF8"/>
    <w:rsid w:val="00360EB3"/>
    <w:rsid w:val="003613E0"/>
    <w:rsid w:val="00361BB0"/>
    <w:rsid w:val="0036246D"/>
    <w:rsid w:val="0036276B"/>
    <w:rsid w:val="003627EA"/>
    <w:rsid w:val="00364C46"/>
    <w:rsid w:val="00364D4B"/>
    <w:rsid w:val="0036755A"/>
    <w:rsid w:val="00370238"/>
    <w:rsid w:val="00373905"/>
    <w:rsid w:val="00374936"/>
    <w:rsid w:val="00375B55"/>
    <w:rsid w:val="00377BBC"/>
    <w:rsid w:val="00381793"/>
    <w:rsid w:val="00382530"/>
    <w:rsid w:val="00383234"/>
    <w:rsid w:val="00383CA4"/>
    <w:rsid w:val="00384C6A"/>
    <w:rsid w:val="00386882"/>
    <w:rsid w:val="00387042"/>
    <w:rsid w:val="00387801"/>
    <w:rsid w:val="003900D4"/>
    <w:rsid w:val="003907C2"/>
    <w:rsid w:val="0039080C"/>
    <w:rsid w:val="00392DEF"/>
    <w:rsid w:val="00393278"/>
    <w:rsid w:val="0039353E"/>
    <w:rsid w:val="00393B33"/>
    <w:rsid w:val="00395047"/>
    <w:rsid w:val="003956DD"/>
    <w:rsid w:val="00395EB1"/>
    <w:rsid w:val="003966D7"/>
    <w:rsid w:val="003968AB"/>
    <w:rsid w:val="003968B6"/>
    <w:rsid w:val="003968CD"/>
    <w:rsid w:val="00397263"/>
    <w:rsid w:val="00397F28"/>
    <w:rsid w:val="003A0678"/>
    <w:rsid w:val="003A0947"/>
    <w:rsid w:val="003A1330"/>
    <w:rsid w:val="003A1D7E"/>
    <w:rsid w:val="003A2FDA"/>
    <w:rsid w:val="003A4291"/>
    <w:rsid w:val="003A6518"/>
    <w:rsid w:val="003A663A"/>
    <w:rsid w:val="003A6834"/>
    <w:rsid w:val="003A7244"/>
    <w:rsid w:val="003B05AE"/>
    <w:rsid w:val="003B0A36"/>
    <w:rsid w:val="003B161E"/>
    <w:rsid w:val="003B1FCB"/>
    <w:rsid w:val="003B261C"/>
    <w:rsid w:val="003B3218"/>
    <w:rsid w:val="003B4659"/>
    <w:rsid w:val="003B7C8C"/>
    <w:rsid w:val="003B7EE5"/>
    <w:rsid w:val="003C2020"/>
    <w:rsid w:val="003C3194"/>
    <w:rsid w:val="003C5549"/>
    <w:rsid w:val="003C7877"/>
    <w:rsid w:val="003C78DE"/>
    <w:rsid w:val="003C7B6B"/>
    <w:rsid w:val="003D076D"/>
    <w:rsid w:val="003D260B"/>
    <w:rsid w:val="003D4223"/>
    <w:rsid w:val="003D46AE"/>
    <w:rsid w:val="003D5673"/>
    <w:rsid w:val="003D5859"/>
    <w:rsid w:val="003D6606"/>
    <w:rsid w:val="003D6D91"/>
    <w:rsid w:val="003E07C2"/>
    <w:rsid w:val="003E15F5"/>
    <w:rsid w:val="003E1EBA"/>
    <w:rsid w:val="003E2A65"/>
    <w:rsid w:val="003E322C"/>
    <w:rsid w:val="003E6411"/>
    <w:rsid w:val="003E659D"/>
    <w:rsid w:val="003F005B"/>
    <w:rsid w:val="003F079E"/>
    <w:rsid w:val="003F257A"/>
    <w:rsid w:val="003F299D"/>
    <w:rsid w:val="003F2E66"/>
    <w:rsid w:val="003F3630"/>
    <w:rsid w:val="003F4334"/>
    <w:rsid w:val="003F4A4C"/>
    <w:rsid w:val="003F5DA1"/>
    <w:rsid w:val="004005C7"/>
    <w:rsid w:val="004017C9"/>
    <w:rsid w:val="0040315E"/>
    <w:rsid w:val="00403C11"/>
    <w:rsid w:val="0040529B"/>
    <w:rsid w:val="004058B2"/>
    <w:rsid w:val="00406C31"/>
    <w:rsid w:val="00406FC6"/>
    <w:rsid w:val="0040754E"/>
    <w:rsid w:val="00407EF7"/>
    <w:rsid w:val="004106BE"/>
    <w:rsid w:val="00410F61"/>
    <w:rsid w:val="0042082F"/>
    <w:rsid w:val="00421326"/>
    <w:rsid w:val="00422260"/>
    <w:rsid w:val="0042285A"/>
    <w:rsid w:val="00423383"/>
    <w:rsid w:val="00423EF7"/>
    <w:rsid w:val="00424A73"/>
    <w:rsid w:val="00425AE3"/>
    <w:rsid w:val="004269A9"/>
    <w:rsid w:val="00426F06"/>
    <w:rsid w:val="0043099B"/>
    <w:rsid w:val="00431819"/>
    <w:rsid w:val="00433DA6"/>
    <w:rsid w:val="00434292"/>
    <w:rsid w:val="00434F4E"/>
    <w:rsid w:val="0043500E"/>
    <w:rsid w:val="00435733"/>
    <w:rsid w:val="00435937"/>
    <w:rsid w:val="00435EB6"/>
    <w:rsid w:val="004375A1"/>
    <w:rsid w:val="00437B1A"/>
    <w:rsid w:val="00441535"/>
    <w:rsid w:val="0044526C"/>
    <w:rsid w:val="00445653"/>
    <w:rsid w:val="00445E62"/>
    <w:rsid w:val="0044652F"/>
    <w:rsid w:val="00446E46"/>
    <w:rsid w:val="004503DB"/>
    <w:rsid w:val="00455E27"/>
    <w:rsid w:val="0045765A"/>
    <w:rsid w:val="0045766F"/>
    <w:rsid w:val="004576AF"/>
    <w:rsid w:val="004576E0"/>
    <w:rsid w:val="00460421"/>
    <w:rsid w:val="004612F2"/>
    <w:rsid w:val="0046416F"/>
    <w:rsid w:val="004646BE"/>
    <w:rsid w:val="004653FD"/>
    <w:rsid w:val="00465CFC"/>
    <w:rsid w:val="00467A57"/>
    <w:rsid w:val="00470CED"/>
    <w:rsid w:val="00470E1E"/>
    <w:rsid w:val="004711ED"/>
    <w:rsid w:val="00471861"/>
    <w:rsid w:val="00472411"/>
    <w:rsid w:val="0047264B"/>
    <w:rsid w:val="00473A61"/>
    <w:rsid w:val="00473DD6"/>
    <w:rsid w:val="00475B54"/>
    <w:rsid w:val="00475B5F"/>
    <w:rsid w:val="00476F1F"/>
    <w:rsid w:val="00476FCA"/>
    <w:rsid w:val="00477312"/>
    <w:rsid w:val="00477451"/>
    <w:rsid w:val="00477581"/>
    <w:rsid w:val="00477724"/>
    <w:rsid w:val="00477C87"/>
    <w:rsid w:val="00483CEA"/>
    <w:rsid w:val="00484462"/>
    <w:rsid w:val="00487016"/>
    <w:rsid w:val="00490178"/>
    <w:rsid w:val="0049034B"/>
    <w:rsid w:val="004956AC"/>
    <w:rsid w:val="004961A2"/>
    <w:rsid w:val="004A110B"/>
    <w:rsid w:val="004A1373"/>
    <w:rsid w:val="004A1FC0"/>
    <w:rsid w:val="004A2BB0"/>
    <w:rsid w:val="004A403B"/>
    <w:rsid w:val="004A48EF"/>
    <w:rsid w:val="004A56ED"/>
    <w:rsid w:val="004A6225"/>
    <w:rsid w:val="004B112A"/>
    <w:rsid w:val="004B1499"/>
    <w:rsid w:val="004B17AA"/>
    <w:rsid w:val="004B186B"/>
    <w:rsid w:val="004B1BE1"/>
    <w:rsid w:val="004B3600"/>
    <w:rsid w:val="004B410C"/>
    <w:rsid w:val="004B5085"/>
    <w:rsid w:val="004B531E"/>
    <w:rsid w:val="004B5B3A"/>
    <w:rsid w:val="004B6852"/>
    <w:rsid w:val="004B6977"/>
    <w:rsid w:val="004C1304"/>
    <w:rsid w:val="004C3BF3"/>
    <w:rsid w:val="004C4C28"/>
    <w:rsid w:val="004C4DAC"/>
    <w:rsid w:val="004C7891"/>
    <w:rsid w:val="004D047D"/>
    <w:rsid w:val="004D0B77"/>
    <w:rsid w:val="004D1C37"/>
    <w:rsid w:val="004D235E"/>
    <w:rsid w:val="004D2AEE"/>
    <w:rsid w:val="004D32FF"/>
    <w:rsid w:val="004D4368"/>
    <w:rsid w:val="004D4663"/>
    <w:rsid w:val="004D490B"/>
    <w:rsid w:val="004D4DD5"/>
    <w:rsid w:val="004D5E0D"/>
    <w:rsid w:val="004D61B7"/>
    <w:rsid w:val="004E0F5E"/>
    <w:rsid w:val="004E117B"/>
    <w:rsid w:val="004E12EB"/>
    <w:rsid w:val="004E2D00"/>
    <w:rsid w:val="004E3576"/>
    <w:rsid w:val="004E6D20"/>
    <w:rsid w:val="004E6F91"/>
    <w:rsid w:val="004E7714"/>
    <w:rsid w:val="004F335A"/>
    <w:rsid w:val="004F4C46"/>
    <w:rsid w:val="004F6990"/>
    <w:rsid w:val="004F6F9F"/>
    <w:rsid w:val="0050102E"/>
    <w:rsid w:val="005019B3"/>
    <w:rsid w:val="00501A09"/>
    <w:rsid w:val="00501E6A"/>
    <w:rsid w:val="00502188"/>
    <w:rsid w:val="00503F3B"/>
    <w:rsid w:val="00506626"/>
    <w:rsid w:val="00507906"/>
    <w:rsid w:val="00507FD6"/>
    <w:rsid w:val="00510440"/>
    <w:rsid w:val="00510F10"/>
    <w:rsid w:val="005113FE"/>
    <w:rsid w:val="005123EA"/>
    <w:rsid w:val="00512FE1"/>
    <w:rsid w:val="005158FC"/>
    <w:rsid w:val="00516BC2"/>
    <w:rsid w:val="00516F63"/>
    <w:rsid w:val="00520B9E"/>
    <w:rsid w:val="00521260"/>
    <w:rsid w:val="00523707"/>
    <w:rsid w:val="005251D4"/>
    <w:rsid w:val="00525F5D"/>
    <w:rsid w:val="005308A3"/>
    <w:rsid w:val="0053348E"/>
    <w:rsid w:val="00534653"/>
    <w:rsid w:val="00535211"/>
    <w:rsid w:val="0053591A"/>
    <w:rsid w:val="005360D0"/>
    <w:rsid w:val="00542063"/>
    <w:rsid w:val="005421D7"/>
    <w:rsid w:val="005426DA"/>
    <w:rsid w:val="005432A5"/>
    <w:rsid w:val="005433C4"/>
    <w:rsid w:val="005455D5"/>
    <w:rsid w:val="005464E2"/>
    <w:rsid w:val="0054786B"/>
    <w:rsid w:val="00547A23"/>
    <w:rsid w:val="00547DC2"/>
    <w:rsid w:val="005503B1"/>
    <w:rsid w:val="00550D9D"/>
    <w:rsid w:val="0055169C"/>
    <w:rsid w:val="00551772"/>
    <w:rsid w:val="00552ADF"/>
    <w:rsid w:val="00555620"/>
    <w:rsid w:val="00557385"/>
    <w:rsid w:val="00557F61"/>
    <w:rsid w:val="0056028B"/>
    <w:rsid w:val="005621F6"/>
    <w:rsid w:val="00563273"/>
    <w:rsid w:val="00564416"/>
    <w:rsid w:val="00564818"/>
    <w:rsid w:val="005668AB"/>
    <w:rsid w:val="00567149"/>
    <w:rsid w:val="00571A64"/>
    <w:rsid w:val="00572039"/>
    <w:rsid w:val="00572D38"/>
    <w:rsid w:val="00572E6F"/>
    <w:rsid w:val="00576625"/>
    <w:rsid w:val="005778AC"/>
    <w:rsid w:val="005826D4"/>
    <w:rsid w:val="00582F99"/>
    <w:rsid w:val="00583305"/>
    <w:rsid w:val="00586156"/>
    <w:rsid w:val="00587914"/>
    <w:rsid w:val="00587961"/>
    <w:rsid w:val="00592407"/>
    <w:rsid w:val="00593735"/>
    <w:rsid w:val="00593A08"/>
    <w:rsid w:val="00593F30"/>
    <w:rsid w:val="005965D8"/>
    <w:rsid w:val="00596EC8"/>
    <w:rsid w:val="00597205"/>
    <w:rsid w:val="005A0AC3"/>
    <w:rsid w:val="005A24AA"/>
    <w:rsid w:val="005A3EDB"/>
    <w:rsid w:val="005B0ECA"/>
    <w:rsid w:val="005B1338"/>
    <w:rsid w:val="005B13E5"/>
    <w:rsid w:val="005B1612"/>
    <w:rsid w:val="005B39F3"/>
    <w:rsid w:val="005B475C"/>
    <w:rsid w:val="005B4A04"/>
    <w:rsid w:val="005B5161"/>
    <w:rsid w:val="005B5560"/>
    <w:rsid w:val="005B7987"/>
    <w:rsid w:val="005C1F1D"/>
    <w:rsid w:val="005C1F74"/>
    <w:rsid w:val="005C5A78"/>
    <w:rsid w:val="005C6DE7"/>
    <w:rsid w:val="005D2EE0"/>
    <w:rsid w:val="005D2FE5"/>
    <w:rsid w:val="005D373D"/>
    <w:rsid w:val="005D3E65"/>
    <w:rsid w:val="005D5BD1"/>
    <w:rsid w:val="005D64DA"/>
    <w:rsid w:val="005D70C3"/>
    <w:rsid w:val="005D7759"/>
    <w:rsid w:val="005E08B2"/>
    <w:rsid w:val="005E2C8B"/>
    <w:rsid w:val="005E3468"/>
    <w:rsid w:val="005E35F1"/>
    <w:rsid w:val="005E4C92"/>
    <w:rsid w:val="005E4DB9"/>
    <w:rsid w:val="005E6984"/>
    <w:rsid w:val="005F043E"/>
    <w:rsid w:val="005F0562"/>
    <w:rsid w:val="005F0B36"/>
    <w:rsid w:val="005F10A2"/>
    <w:rsid w:val="005F10DC"/>
    <w:rsid w:val="005F2B84"/>
    <w:rsid w:val="005F3B76"/>
    <w:rsid w:val="005F43D9"/>
    <w:rsid w:val="005F4714"/>
    <w:rsid w:val="005F5A61"/>
    <w:rsid w:val="005F7DD7"/>
    <w:rsid w:val="00601A97"/>
    <w:rsid w:val="006020AE"/>
    <w:rsid w:val="00602190"/>
    <w:rsid w:val="006031E7"/>
    <w:rsid w:val="006041EE"/>
    <w:rsid w:val="006050BC"/>
    <w:rsid w:val="006073C8"/>
    <w:rsid w:val="00610EAE"/>
    <w:rsid w:val="00611ADB"/>
    <w:rsid w:val="00611B28"/>
    <w:rsid w:val="00611DBD"/>
    <w:rsid w:val="006125D7"/>
    <w:rsid w:val="006138AB"/>
    <w:rsid w:val="00614350"/>
    <w:rsid w:val="00620AC6"/>
    <w:rsid w:val="0062117F"/>
    <w:rsid w:val="006218C8"/>
    <w:rsid w:val="006228FF"/>
    <w:rsid w:val="00622A7E"/>
    <w:rsid w:val="00622E10"/>
    <w:rsid w:val="00623B1D"/>
    <w:rsid w:val="00624BCF"/>
    <w:rsid w:val="0062512F"/>
    <w:rsid w:val="00631326"/>
    <w:rsid w:val="006349B0"/>
    <w:rsid w:val="0063560A"/>
    <w:rsid w:val="0063674F"/>
    <w:rsid w:val="00636DB1"/>
    <w:rsid w:val="00640E09"/>
    <w:rsid w:val="006417E2"/>
    <w:rsid w:val="00641DA2"/>
    <w:rsid w:val="00642927"/>
    <w:rsid w:val="00643C3F"/>
    <w:rsid w:val="00645282"/>
    <w:rsid w:val="00647544"/>
    <w:rsid w:val="00650112"/>
    <w:rsid w:val="00651FCC"/>
    <w:rsid w:val="00652760"/>
    <w:rsid w:val="00652A76"/>
    <w:rsid w:val="00652E4A"/>
    <w:rsid w:val="00655618"/>
    <w:rsid w:val="00655BF8"/>
    <w:rsid w:val="00656478"/>
    <w:rsid w:val="00657498"/>
    <w:rsid w:val="00657A66"/>
    <w:rsid w:val="00657CF5"/>
    <w:rsid w:val="00660CA1"/>
    <w:rsid w:val="00661B9B"/>
    <w:rsid w:val="006627D8"/>
    <w:rsid w:val="00663C21"/>
    <w:rsid w:val="0066699D"/>
    <w:rsid w:val="00667627"/>
    <w:rsid w:val="00672472"/>
    <w:rsid w:val="00672683"/>
    <w:rsid w:val="00672AE5"/>
    <w:rsid w:val="00672EB2"/>
    <w:rsid w:val="0067480C"/>
    <w:rsid w:val="006750A1"/>
    <w:rsid w:val="0067594B"/>
    <w:rsid w:val="006801CB"/>
    <w:rsid w:val="00680D71"/>
    <w:rsid w:val="00680D92"/>
    <w:rsid w:val="00680EA2"/>
    <w:rsid w:val="00681BC2"/>
    <w:rsid w:val="00683558"/>
    <w:rsid w:val="00683F55"/>
    <w:rsid w:val="006848A9"/>
    <w:rsid w:val="006856B6"/>
    <w:rsid w:val="0069080F"/>
    <w:rsid w:val="00691545"/>
    <w:rsid w:val="006937A1"/>
    <w:rsid w:val="00694AA3"/>
    <w:rsid w:val="00696411"/>
    <w:rsid w:val="00697944"/>
    <w:rsid w:val="006A1C6A"/>
    <w:rsid w:val="006A1D89"/>
    <w:rsid w:val="006A2B7F"/>
    <w:rsid w:val="006A3849"/>
    <w:rsid w:val="006A3B2F"/>
    <w:rsid w:val="006A3DD4"/>
    <w:rsid w:val="006A6361"/>
    <w:rsid w:val="006A6B4B"/>
    <w:rsid w:val="006B1A55"/>
    <w:rsid w:val="006B349B"/>
    <w:rsid w:val="006B35A6"/>
    <w:rsid w:val="006B379E"/>
    <w:rsid w:val="006B3BAB"/>
    <w:rsid w:val="006B7EC9"/>
    <w:rsid w:val="006C0C3A"/>
    <w:rsid w:val="006C1F9C"/>
    <w:rsid w:val="006C27DB"/>
    <w:rsid w:val="006C2865"/>
    <w:rsid w:val="006C2EE5"/>
    <w:rsid w:val="006C3822"/>
    <w:rsid w:val="006C5787"/>
    <w:rsid w:val="006C6629"/>
    <w:rsid w:val="006C6B2E"/>
    <w:rsid w:val="006C7D23"/>
    <w:rsid w:val="006D03C1"/>
    <w:rsid w:val="006D1880"/>
    <w:rsid w:val="006D18D1"/>
    <w:rsid w:val="006D2E2C"/>
    <w:rsid w:val="006D52E7"/>
    <w:rsid w:val="006E20F9"/>
    <w:rsid w:val="006E36C0"/>
    <w:rsid w:val="006E3908"/>
    <w:rsid w:val="006E3A69"/>
    <w:rsid w:val="006E3FFE"/>
    <w:rsid w:val="006E4853"/>
    <w:rsid w:val="006E7BF6"/>
    <w:rsid w:val="006F11D5"/>
    <w:rsid w:val="006F19E3"/>
    <w:rsid w:val="006F1C27"/>
    <w:rsid w:val="006F1DFF"/>
    <w:rsid w:val="006F1E01"/>
    <w:rsid w:val="006F2E2A"/>
    <w:rsid w:val="006F3A36"/>
    <w:rsid w:val="006F4007"/>
    <w:rsid w:val="006F4313"/>
    <w:rsid w:val="006F4725"/>
    <w:rsid w:val="006F493F"/>
    <w:rsid w:val="006F642E"/>
    <w:rsid w:val="006F7239"/>
    <w:rsid w:val="006F7C22"/>
    <w:rsid w:val="007005C7"/>
    <w:rsid w:val="00702146"/>
    <w:rsid w:val="0070349E"/>
    <w:rsid w:val="007052B5"/>
    <w:rsid w:val="007104D7"/>
    <w:rsid w:val="007112A7"/>
    <w:rsid w:val="0071198B"/>
    <w:rsid w:val="00711CB0"/>
    <w:rsid w:val="00713473"/>
    <w:rsid w:val="00713484"/>
    <w:rsid w:val="007134D7"/>
    <w:rsid w:val="00714AB8"/>
    <w:rsid w:val="00715083"/>
    <w:rsid w:val="00716580"/>
    <w:rsid w:val="00716CDE"/>
    <w:rsid w:val="00716FEC"/>
    <w:rsid w:val="00717709"/>
    <w:rsid w:val="00717E6B"/>
    <w:rsid w:val="007213DE"/>
    <w:rsid w:val="0072272B"/>
    <w:rsid w:val="0072311C"/>
    <w:rsid w:val="0072378A"/>
    <w:rsid w:val="00724607"/>
    <w:rsid w:val="007253AC"/>
    <w:rsid w:val="007313D1"/>
    <w:rsid w:val="00732629"/>
    <w:rsid w:val="00732ADD"/>
    <w:rsid w:val="00734049"/>
    <w:rsid w:val="0073483C"/>
    <w:rsid w:val="007371F8"/>
    <w:rsid w:val="00737D25"/>
    <w:rsid w:val="00737F02"/>
    <w:rsid w:val="007403B5"/>
    <w:rsid w:val="007415D8"/>
    <w:rsid w:val="007421D3"/>
    <w:rsid w:val="00742758"/>
    <w:rsid w:val="00745526"/>
    <w:rsid w:val="00745ADC"/>
    <w:rsid w:val="007472A2"/>
    <w:rsid w:val="00747631"/>
    <w:rsid w:val="00751233"/>
    <w:rsid w:val="007512B9"/>
    <w:rsid w:val="007517F7"/>
    <w:rsid w:val="00752098"/>
    <w:rsid w:val="0075264E"/>
    <w:rsid w:val="00752F98"/>
    <w:rsid w:val="00754054"/>
    <w:rsid w:val="00754973"/>
    <w:rsid w:val="007557EE"/>
    <w:rsid w:val="00756A2F"/>
    <w:rsid w:val="0076159C"/>
    <w:rsid w:val="007622BA"/>
    <w:rsid w:val="00762582"/>
    <w:rsid w:val="00762685"/>
    <w:rsid w:val="0076270C"/>
    <w:rsid w:val="00764487"/>
    <w:rsid w:val="00765C7E"/>
    <w:rsid w:val="00765FB4"/>
    <w:rsid w:val="00770BA3"/>
    <w:rsid w:val="00770E60"/>
    <w:rsid w:val="00772B41"/>
    <w:rsid w:val="00773811"/>
    <w:rsid w:val="00773FE9"/>
    <w:rsid w:val="0077432D"/>
    <w:rsid w:val="00774C70"/>
    <w:rsid w:val="00774CC5"/>
    <w:rsid w:val="007754B6"/>
    <w:rsid w:val="00775BD7"/>
    <w:rsid w:val="007762AA"/>
    <w:rsid w:val="00776562"/>
    <w:rsid w:val="007800CB"/>
    <w:rsid w:val="0078020C"/>
    <w:rsid w:val="00780C31"/>
    <w:rsid w:val="00780FE0"/>
    <w:rsid w:val="00781373"/>
    <w:rsid w:val="0078160A"/>
    <w:rsid w:val="007818D2"/>
    <w:rsid w:val="007819B3"/>
    <w:rsid w:val="00782A5F"/>
    <w:rsid w:val="00782C8A"/>
    <w:rsid w:val="00782F95"/>
    <w:rsid w:val="00786021"/>
    <w:rsid w:val="00786AE9"/>
    <w:rsid w:val="0079130A"/>
    <w:rsid w:val="00792F31"/>
    <w:rsid w:val="00794F32"/>
    <w:rsid w:val="0079508E"/>
    <w:rsid w:val="0079551D"/>
    <w:rsid w:val="00795580"/>
    <w:rsid w:val="007962DA"/>
    <w:rsid w:val="00796405"/>
    <w:rsid w:val="00797104"/>
    <w:rsid w:val="007A0971"/>
    <w:rsid w:val="007A20AE"/>
    <w:rsid w:val="007A2EBF"/>
    <w:rsid w:val="007A48D7"/>
    <w:rsid w:val="007A49BE"/>
    <w:rsid w:val="007A4CA0"/>
    <w:rsid w:val="007A53CA"/>
    <w:rsid w:val="007A59E3"/>
    <w:rsid w:val="007A6B6E"/>
    <w:rsid w:val="007A71EB"/>
    <w:rsid w:val="007A72C8"/>
    <w:rsid w:val="007A7D8C"/>
    <w:rsid w:val="007B138D"/>
    <w:rsid w:val="007B13A4"/>
    <w:rsid w:val="007B13BF"/>
    <w:rsid w:val="007B14F1"/>
    <w:rsid w:val="007B1964"/>
    <w:rsid w:val="007B3545"/>
    <w:rsid w:val="007B3886"/>
    <w:rsid w:val="007B55C0"/>
    <w:rsid w:val="007C021C"/>
    <w:rsid w:val="007C1CF3"/>
    <w:rsid w:val="007C2159"/>
    <w:rsid w:val="007C2230"/>
    <w:rsid w:val="007C2416"/>
    <w:rsid w:val="007C2B03"/>
    <w:rsid w:val="007C32D9"/>
    <w:rsid w:val="007C3D19"/>
    <w:rsid w:val="007C5EE5"/>
    <w:rsid w:val="007D00B5"/>
    <w:rsid w:val="007D0B4B"/>
    <w:rsid w:val="007D1701"/>
    <w:rsid w:val="007D28A6"/>
    <w:rsid w:val="007D2EE6"/>
    <w:rsid w:val="007D4173"/>
    <w:rsid w:val="007D45A0"/>
    <w:rsid w:val="007D5620"/>
    <w:rsid w:val="007D586E"/>
    <w:rsid w:val="007D5F48"/>
    <w:rsid w:val="007D6BA8"/>
    <w:rsid w:val="007D725B"/>
    <w:rsid w:val="007D7E1A"/>
    <w:rsid w:val="007D7F6F"/>
    <w:rsid w:val="007E08B8"/>
    <w:rsid w:val="007E1043"/>
    <w:rsid w:val="007E2D43"/>
    <w:rsid w:val="007E36E6"/>
    <w:rsid w:val="007E4BB4"/>
    <w:rsid w:val="007E6490"/>
    <w:rsid w:val="007E6493"/>
    <w:rsid w:val="007E68F7"/>
    <w:rsid w:val="007E6A2C"/>
    <w:rsid w:val="007E7965"/>
    <w:rsid w:val="007E7EC2"/>
    <w:rsid w:val="007F0BA9"/>
    <w:rsid w:val="007F1B35"/>
    <w:rsid w:val="007F267C"/>
    <w:rsid w:val="007F327C"/>
    <w:rsid w:val="007F44EC"/>
    <w:rsid w:val="007F4C0D"/>
    <w:rsid w:val="007F553C"/>
    <w:rsid w:val="007F6BD8"/>
    <w:rsid w:val="007F7DFA"/>
    <w:rsid w:val="00802BF4"/>
    <w:rsid w:val="008038B3"/>
    <w:rsid w:val="00804216"/>
    <w:rsid w:val="008046D1"/>
    <w:rsid w:val="0080505D"/>
    <w:rsid w:val="00806235"/>
    <w:rsid w:val="008068E6"/>
    <w:rsid w:val="008106C3"/>
    <w:rsid w:val="0081229D"/>
    <w:rsid w:val="00812B77"/>
    <w:rsid w:val="00813092"/>
    <w:rsid w:val="00813D3D"/>
    <w:rsid w:val="00815C29"/>
    <w:rsid w:val="00816095"/>
    <w:rsid w:val="00816CD3"/>
    <w:rsid w:val="00817148"/>
    <w:rsid w:val="0081755C"/>
    <w:rsid w:val="0081769B"/>
    <w:rsid w:val="00817941"/>
    <w:rsid w:val="00817AAC"/>
    <w:rsid w:val="0082062E"/>
    <w:rsid w:val="00821011"/>
    <w:rsid w:val="008213EE"/>
    <w:rsid w:val="008221F9"/>
    <w:rsid w:val="00822AFA"/>
    <w:rsid w:val="00822D3F"/>
    <w:rsid w:val="0082300D"/>
    <w:rsid w:val="008236DB"/>
    <w:rsid w:val="0082389F"/>
    <w:rsid w:val="00823C4C"/>
    <w:rsid w:val="00823F45"/>
    <w:rsid w:val="0082415D"/>
    <w:rsid w:val="00824B4C"/>
    <w:rsid w:val="008272D5"/>
    <w:rsid w:val="008300AE"/>
    <w:rsid w:val="008302EB"/>
    <w:rsid w:val="00830417"/>
    <w:rsid w:val="008314EA"/>
    <w:rsid w:val="00832557"/>
    <w:rsid w:val="008326D1"/>
    <w:rsid w:val="00832A02"/>
    <w:rsid w:val="00832B75"/>
    <w:rsid w:val="008343C6"/>
    <w:rsid w:val="00837012"/>
    <w:rsid w:val="00837D17"/>
    <w:rsid w:val="00840AB3"/>
    <w:rsid w:val="0084467C"/>
    <w:rsid w:val="00844CC9"/>
    <w:rsid w:val="0084674B"/>
    <w:rsid w:val="00847289"/>
    <w:rsid w:val="00850F55"/>
    <w:rsid w:val="00852051"/>
    <w:rsid w:val="0085209A"/>
    <w:rsid w:val="00853189"/>
    <w:rsid w:val="00853507"/>
    <w:rsid w:val="008544CA"/>
    <w:rsid w:val="008545AD"/>
    <w:rsid w:val="008566E6"/>
    <w:rsid w:val="008613A2"/>
    <w:rsid w:val="00862042"/>
    <w:rsid w:val="00864B6C"/>
    <w:rsid w:val="00865401"/>
    <w:rsid w:val="008667BB"/>
    <w:rsid w:val="00866FF3"/>
    <w:rsid w:val="00867778"/>
    <w:rsid w:val="00870165"/>
    <w:rsid w:val="00870330"/>
    <w:rsid w:val="00871DAD"/>
    <w:rsid w:val="0087218F"/>
    <w:rsid w:val="008731C9"/>
    <w:rsid w:val="00874042"/>
    <w:rsid w:val="00874889"/>
    <w:rsid w:val="00875BC2"/>
    <w:rsid w:val="008806C0"/>
    <w:rsid w:val="0088107C"/>
    <w:rsid w:val="00883CE2"/>
    <w:rsid w:val="00883D2F"/>
    <w:rsid w:val="00883DDB"/>
    <w:rsid w:val="0089021C"/>
    <w:rsid w:val="0089068F"/>
    <w:rsid w:val="00893FCC"/>
    <w:rsid w:val="00894EDA"/>
    <w:rsid w:val="00895419"/>
    <w:rsid w:val="008960AF"/>
    <w:rsid w:val="00896A7D"/>
    <w:rsid w:val="008A100F"/>
    <w:rsid w:val="008A13AF"/>
    <w:rsid w:val="008A1701"/>
    <w:rsid w:val="008A1727"/>
    <w:rsid w:val="008A2005"/>
    <w:rsid w:val="008A575F"/>
    <w:rsid w:val="008A593C"/>
    <w:rsid w:val="008A6C2D"/>
    <w:rsid w:val="008A6F11"/>
    <w:rsid w:val="008A7746"/>
    <w:rsid w:val="008B048B"/>
    <w:rsid w:val="008B0EF3"/>
    <w:rsid w:val="008B3666"/>
    <w:rsid w:val="008B39CC"/>
    <w:rsid w:val="008B41D8"/>
    <w:rsid w:val="008B4EDA"/>
    <w:rsid w:val="008B75F3"/>
    <w:rsid w:val="008B7980"/>
    <w:rsid w:val="008B7E11"/>
    <w:rsid w:val="008C0200"/>
    <w:rsid w:val="008C09E1"/>
    <w:rsid w:val="008C1B99"/>
    <w:rsid w:val="008C1DF2"/>
    <w:rsid w:val="008C289D"/>
    <w:rsid w:val="008C2AAD"/>
    <w:rsid w:val="008C3C9A"/>
    <w:rsid w:val="008C6510"/>
    <w:rsid w:val="008C68E5"/>
    <w:rsid w:val="008D36A9"/>
    <w:rsid w:val="008D4540"/>
    <w:rsid w:val="008D56D2"/>
    <w:rsid w:val="008D708E"/>
    <w:rsid w:val="008D714C"/>
    <w:rsid w:val="008E15CF"/>
    <w:rsid w:val="008E1D7E"/>
    <w:rsid w:val="008E5565"/>
    <w:rsid w:val="008E583D"/>
    <w:rsid w:val="008E5C65"/>
    <w:rsid w:val="008E6259"/>
    <w:rsid w:val="008E6BFF"/>
    <w:rsid w:val="008E703B"/>
    <w:rsid w:val="008E7420"/>
    <w:rsid w:val="008E776F"/>
    <w:rsid w:val="008E7B61"/>
    <w:rsid w:val="008F005B"/>
    <w:rsid w:val="008F0711"/>
    <w:rsid w:val="008F0D64"/>
    <w:rsid w:val="008F0D76"/>
    <w:rsid w:val="008F24F5"/>
    <w:rsid w:val="008F2EE3"/>
    <w:rsid w:val="008F3980"/>
    <w:rsid w:val="008F3F99"/>
    <w:rsid w:val="008F5897"/>
    <w:rsid w:val="008F5BEE"/>
    <w:rsid w:val="008F5E91"/>
    <w:rsid w:val="008F670B"/>
    <w:rsid w:val="008F6718"/>
    <w:rsid w:val="008F67B1"/>
    <w:rsid w:val="008F7160"/>
    <w:rsid w:val="00900D36"/>
    <w:rsid w:val="009025DB"/>
    <w:rsid w:val="00903E52"/>
    <w:rsid w:val="00905AFB"/>
    <w:rsid w:val="0090720B"/>
    <w:rsid w:val="009123CC"/>
    <w:rsid w:val="00912607"/>
    <w:rsid w:val="009134C9"/>
    <w:rsid w:val="00913E38"/>
    <w:rsid w:val="0091638D"/>
    <w:rsid w:val="009174B0"/>
    <w:rsid w:val="009179FE"/>
    <w:rsid w:val="009200DF"/>
    <w:rsid w:val="009202CB"/>
    <w:rsid w:val="00920637"/>
    <w:rsid w:val="00921D16"/>
    <w:rsid w:val="00923929"/>
    <w:rsid w:val="00930721"/>
    <w:rsid w:val="009307D2"/>
    <w:rsid w:val="0093339D"/>
    <w:rsid w:val="0093464C"/>
    <w:rsid w:val="00936D74"/>
    <w:rsid w:val="00936EB1"/>
    <w:rsid w:val="00940690"/>
    <w:rsid w:val="0094107A"/>
    <w:rsid w:val="009420F5"/>
    <w:rsid w:val="00942C44"/>
    <w:rsid w:val="00943C1C"/>
    <w:rsid w:val="00946C90"/>
    <w:rsid w:val="009475FB"/>
    <w:rsid w:val="0094795B"/>
    <w:rsid w:val="00950382"/>
    <w:rsid w:val="00950D62"/>
    <w:rsid w:val="00951C20"/>
    <w:rsid w:val="0095345D"/>
    <w:rsid w:val="00953C1F"/>
    <w:rsid w:val="0095483E"/>
    <w:rsid w:val="0096225A"/>
    <w:rsid w:val="0096309E"/>
    <w:rsid w:val="00964DE8"/>
    <w:rsid w:val="0096556F"/>
    <w:rsid w:val="00965C27"/>
    <w:rsid w:val="00966A48"/>
    <w:rsid w:val="009670F3"/>
    <w:rsid w:val="00967FB4"/>
    <w:rsid w:val="00970517"/>
    <w:rsid w:val="009721C7"/>
    <w:rsid w:val="00973266"/>
    <w:rsid w:val="009735CF"/>
    <w:rsid w:val="0097377F"/>
    <w:rsid w:val="00973A1A"/>
    <w:rsid w:val="00973CCF"/>
    <w:rsid w:val="00974C99"/>
    <w:rsid w:val="009777B0"/>
    <w:rsid w:val="00980683"/>
    <w:rsid w:val="00980F04"/>
    <w:rsid w:val="0098177A"/>
    <w:rsid w:val="00982BAB"/>
    <w:rsid w:val="00985EF5"/>
    <w:rsid w:val="00987C3D"/>
    <w:rsid w:val="009902A9"/>
    <w:rsid w:val="0099081E"/>
    <w:rsid w:val="00991BA9"/>
    <w:rsid w:val="00992B08"/>
    <w:rsid w:val="00994606"/>
    <w:rsid w:val="0099565A"/>
    <w:rsid w:val="00995910"/>
    <w:rsid w:val="0099648B"/>
    <w:rsid w:val="0099689B"/>
    <w:rsid w:val="00996EC3"/>
    <w:rsid w:val="00997E13"/>
    <w:rsid w:val="009A0580"/>
    <w:rsid w:val="009A4BA2"/>
    <w:rsid w:val="009A5470"/>
    <w:rsid w:val="009A5826"/>
    <w:rsid w:val="009A79F3"/>
    <w:rsid w:val="009B0966"/>
    <w:rsid w:val="009B0EF7"/>
    <w:rsid w:val="009B15FE"/>
    <w:rsid w:val="009B26CD"/>
    <w:rsid w:val="009B4685"/>
    <w:rsid w:val="009B4CA5"/>
    <w:rsid w:val="009B5518"/>
    <w:rsid w:val="009B5E2C"/>
    <w:rsid w:val="009B5FEF"/>
    <w:rsid w:val="009C0482"/>
    <w:rsid w:val="009C1031"/>
    <w:rsid w:val="009C16E4"/>
    <w:rsid w:val="009C28A8"/>
    <w:rsid w:val="009C6F17"/>
    <w:rsid w:val="009C747B"/>
    <w:rsid w:val="009C76F2"/>
    <w:rsid w:val="009D0CDF"/>
    <w:rsid w:val="009D1A45"/>
    <w:rsid w:val="009D27A0"/>
    <w:rsid w:val="009D366E"/>
    <w:rsid w:val="009D3F8B"/>
    <w:rsid w:val="009D4BE4"/>
    <w:rsid w:val="009D60CD"/>
    <w:rsid w:val="009E2F79"/>
    <w:rsid w:val="009E4321"/>
    <w:rsid w:val="009E454D"/>
    <w:rsid w:val="009E5D05"/>
    <w:rsid w:val="009E63C9"/>
    <w:rsid w:val="009E6E48"/>
    <w:rsid w:val="009E76D5"/>
    <w:rsid w:val="009F1090"/>
    <w:rsid w:val="009F1989"/>
    <w:rsid w:val="009F2190"/>
    <w:rsid w:val="009F34C9"/>
    <w:rsid w:val="009F4529"/>
    <w:rsid w:val="009F554E"/>
    <w:rsid w:val="009F7917"/>
    <w:rsid w:val="00A01C89"/>
    <w:rsid w:val="00A034B4"/>
    <w:rsid w:val="00A0393D"/>
    <w:rsid w:val="00A03979"/>
    <w:rsid w:val="00A03C2F"/>
    <w:rsid w:val="00A03E6E"/>
    <w:rsid w:val="00A04829"/>
    <w:rsid w:val="00A0525C"/>
    <w:rsid w:val="00A057AA"/>
    <w:rsid w:val="00A05800"/>
    <w:rsid w:val="00A0685E"/>
    <w:rsid w:val="00A070EE"/>
    <w:rsid w:val="00A10456"/>
    <w:rsid w:val="00A11F68"/>
    <w:rsid w:val="00A135B5"/>
    <w:rsid w:val="00A15547"/>
    <w:rsid w:val="00A17296"/>
    <w:rsid w:val="00A173E4"/>
    <w:rsid w:val="00A2051B"/>
    <w:rsid w:val="00A20532"/>
    <w:rsid w:val="00A21C81"/>
    <w:rsid w:val="00A23492"/>
    <w:rsid w:val="00A23B1A"/>
    <w:rsid w:val="00A23BC1"/>
    <w:rsid w:val="00A23C4F"/>
    <w:rsid w:val="00A23DAC"/>
    <w:rsid w:val="00A24843"/>
    <w:rsid w:val="00A24BD6"/>
    <w:rsid w:val="00A24DB5"/>
    <w:rsid w:val="00A258E5"/>
    <w:rsid w:val="00A278F6"/>
    <w:rsid w:val="00A30B88"/>
    <w:rsid w:val="00A310F0"/>
    <w:rsid w:val="00A31941"/>
    <w:rsid w:val="00A32CF8"/>
    <w:rsid w:val="00A33505"/>
    <w:rsid w:val="00A34C0D"/>
    <w:rsid w:val="00A36579"/>
    <w:rsid w:val="00A3711B"/>
    <w:rsid w:val="00A4086B"/>
    <w:rsid w:val="00A41A64"/>
    <w:rsid w:val="00A44E3D"/>
    <w:rsid w:val="00A44FEE"/>
    <w:rsid w:val="00A46004"/>
    <w:rsid w:val="00A4750D"/>
    <w:rsid w:val="00A476CF"/>
    <w:rsid w:val="00A47801"/>
    <w:rsid w:val="00A478C6"/>
    <w:rsid w:val="00A5055E"/>
    <w:rsid w:val="00A52553"/>
    <w:rsid w:val="00A52D35"/>
    <w:rsid w:val="00A5419E"/>
    <w:rsid w:val="00A54E01"/>
    <w:rsid w:val="00A5588B"/>
    <w:rsid w:val="00A63725"/>
    <w:rsid w:val="00A644F5"/>
    <w:rsid w:val="00A64990"/>
    <w:rsid w:val="00A670D8"/>
    <w:rsid w:val="00A709ED"/>
    <w:rsid w:val="00A71D76"/>
    <w:rsid w:val="00A720F7"/>
    <w:rsid w:val="00A73C3A"/>
    <w:rsid w:val="00A74790"/>
    <w:rsid w:val="00A75476"/>
    <w:rsid w:val="00A779C6"/>
    <w:rsid w:val="00A80852"/>
    <w:rsid w:val="00A80D8D"/>
    <w:rsid w:val="00A81567"/>
    <w:rsid w:val="00A82600"/>
    <w:rsid w:val="00A83CC9"/>
    <w:rsid w:val="00A85288"/>
    <w:rsid w:val="00A87BBB"/>
    <w:rsid w:val="00A87F49"/>
    <w:rsid w:val="00A90162"/>
    <w:rsid w:val="00A90E5A"/>
    <w:rsid w:val="00A92615"/>
    <w:rsid w:val="00A93D80"/>
    <w:rsid w:val="00A93DB7"/>
    <w:rsid w:val="00A9405C"/>
    <w:rsid w:val="00A94E8A"/>
    <w:rsid w:val="00A9512E"/>
    <w:rsid w:val="00A95537"/>
    <w:rsid w:val="00A9559D"/>
    <w:rsid w:val="00A9572E"/>
    <w:rsid w:val="00A95D68"/>
    <w:rsid w:val="00A96DCB"/>
    <w:rsid w:val="00A97038"/>
    <w:rsid w:val="00A97925"/>
    <w:rsid w:val="00AA188F"/>
    <w:rsid w:val="00AA2033"/>
    <w:rsid w:val="00AA2DA1"/>
    <w:rsid w:val="00AA35E3"/>
    <w:rsid w:val="00AA3C59"/>
    <w:rsid w:val="00AA3E26"/>
    <w:rsid w:val="00AA4F78"/>
    <w:rsid w:val="00AA59E3"/>
    <w:rsid w:val="00AA6FAB"/>
    <w:rsid w:val="00AA7105"/>
    <w:rsid w:val="00AA7A49"/>
    <w:rsid w:val="00AB1DBB"/>
    <w:rsid w:val="00AB3717"/>
    <w:rsid w:val="00AB4FA4"/>
    <w:rsid w:val="00AB6CE6"/>
    <w:rsid w:val="00AB7652"/>
    <w:rsid w:val="00AC0FA5"/>
    <w:rsid w:val="00AC2289"/>
    <w:rsid w:val="00AC2922"/>
    <w:rsid w:val="00AC2BA3"/>
    <w:rsid w:val="00AC3254"/>
    <w:rsid w:val="00AC3869"/>
    <w:rsid w:val="00AC4614"/>
    <w:rsid w:val="00AC4E40"/>
    <w:rsid w:val="00AC583B"/>
    <w:rsid w:val="00AC5D80"/>
    <w:rsid w:val="00AC7A9A"/>
    <w:rsid w:val="00AC7EED"/>
    <w:rsid w:val="00AD037A"/>
    <w:rsid w:val="00AD08E8"/>
    <w:rsid w:val="00AD0FEF"/>
    <w:rsid w:val="00AD15EC"/>
    <w:rsid w:val="00AD1F5D"/>
    <w:rsid w:val="00AD224F"/>
    <w:rsid w:val="00AD4554"/>
    <w:rsid w:val="00AD4990"/>
    <w:rsid w:val="00AD5162"/>
    <w:rsid w:val="00AD676D"/>
    <w:rsid w:val="00AD68AA"/>
    <w:rsid w:val="00AD6F63"/>
    <w:rsid w:val="00AE254E"/>
    <w:rsid w:val="00AE3AEF"/>
    <w:rsid w:val="00AE61C3"/>
    <w:rsid w:val="00AE6243"/>
    <w:rsid w:val="00AE649B"/>
    <w:rsid w:val="00AE6BE4"/>
    <w:rsid w:val="00AF2059"/>
    <w:rsid w:val="00AF2A30"/>
    <w:rsid w:val="00AF31F2"/>
    <w:rsid w:val="00AF413F"/>
    <w:rsid w:val="00AF4CB1"/>
    <w:rsid w:val="00AF7AF9"/>
    <w:rsid w:val="00B002C8"/>
    <w:rsid w:val="00B0036C"/>
    <w:rsid w:val="00B007F8"/>
    <w:rsid w:val="00B02A52"/>
    <w:rsid w:val="00B0430B"/>
    <w:rsid w:val="00B04961"/>
    <w:rsid w:val="00B05532"/>
    <w:rsid w:val="00B055E6"/>
    <w:rsid w:val="00B05A35"/>
    <w:rsid w:val="00B05BB4"/>
    <w:rsid w:val="00B07AB6"/>
    <w:rsid w:val="00B07B24"/>
    <w:rsid w:val="00B1061F"/>
    <w:rsid w:val="00B11BF6"/>
    <w:rsid w:val="00B128EB"/>
    <w:rsid w:val="00B12B15"/>
    <w:rsid w:val="00B13593"/>
    <w:rsid w:val="00B15B95"/>
    <w:rsid w:val="00B1698E"/>
    <w:rsid w:val="00B17757"/>
    <w:rsid w:val="00B1794F"/>
    <w:rsid w:val="00B17AAE"/>
    <w:rsid w:val="00B20BCC"/>
    <w:rsid w:val="00B21C59"/>
    <w:rsid w:val="00B21FBF"/>
    <w:rsid w:val="00B222F8"/>
    <w:rsid w:val="00B2325A"/>
    <w:rsid w:val="00B243DB"/>
    <w:rsid w:val="00B245EA"/>
    <w:rsid w:val="00B26311"/>
    <w:rsid w:val="00B270BF"/>
    <w:rsid w:val="00B27484"/>
    <w:rsid w:val="00B27720"/>
    <w:rsid w:val="00B319B6"/>
    <w:rsid w:val="00B34FB9"/>
    <w:rsid w:val="00B3576A"/>
    <w:rsid w:val="00B35BA6"/>
    <w:rsid w:val="00B36CFC"/>
    <w:rsid w:val="00B37053"/>
    <w:rsid w:val="00B37244"/>
    <w:rsid w:val="00B40320"/>
    <w:rsid w:val="00B42A9E"/>
    <w:rsid w:val="00B43DDF"/>
    <w:rsid w:val="00B443D1"/>
    <w:rsid w:val="00B45142"/>
    <w:rsid w:val="00B46FEB"/>
    <w:rsid w:val="00B476BA"/>
    <w:rsid w:val="00B479F0"/>
    <w:rsid w:val="00B47EF6"/>
    <w:rsid w:val="00B517D1"/>
    <w:rsid w:val="00B51802"/>
    <w:rsid w:val="00B52B14"/>
    <w:rsid w:val="00B53E0A"/>
    <w:rsid w:val="00B56476"/>
    <w:rsid w:val="00B5730E"/>
    <w:rsid w:val="00B57888"/>
    <w:rsid w:val="00B57FD7"/>
    <w:rsid w:val="00B605FA"/>
    <w:rsid w:val="00B61133"/>
    <w:rsid w:val="00B619B2"/>
    <w:rsid w:val="00B62AFF"/>
    <w:rsid w:val="00B63BE5"/>
    <w:rsid w:val="00B63DAE"/>
    <w:rsid w:val="00B64057"/>
    <w:rsid w:val="00B64513"/>
    <w:rsid w:val="00B64634"/>
    <w:rsid w:val="00B64D15"/>
    <w:rsid w:val="00B6604C"/>
    <w:rsid w:val="00B669C8"/>
    <w:rsid w:val="00B70838"/>
    <w:rsid w:val="00B726AA"/>
    <w:rsid w:val="00B73779"/>
    <w:rsid w:val="00B739E9"/>
    <w:rsid w:val="00B75446"/>
    <w:rsid w:val="00B759DA"/>
    <w:rsid w:val="00B7673F"/>
    <w:rsid w:val="00B76857"/>
    <w:rsid w:val="00B76EC6"/>
    <w:rsid w:val="00B80041"/>
    <w:rsid w:val="00B817D7"/>
    <w:rsid w:val="00B81F4B"/>
    <w:rsid w:val="00B84EB5"/>
    <w:rsid w:val="00B859A3"/>
    <w:rsid w:val="00B85AAD"/>
    <w:rsid w:val="00B85D97"/>
    <w:rsid w:val="00B86077"/>
    <w:rsid w:val="00B8702E"/>
    <w:rsid w:val="00B91635"/>
    <w:rsid w:val="00B91D38"/>
    <w:rsid w:val="00B91F7B"/>
    <w:rsid w:val="00B92426"/>
    <w:rsid w:val="00B9260C"/>
    <w:rsid w:val="00B93BF7"/>
    <w:rsid w:val="00B9473E"/>
    <w:rsid w:val="00B97074"/>
    <w:rsid w:val="00BA028A"/>
    <w:rsid w:val="00BA5DD7"/>
    <w:rsid w:val="00BA6405"/>
    <w:rsid w:val="00BA6B9D"/>
    <w:rsid w:val="00BA7D91"/>
    <w:rsid w:val="00BB0155"/>
    <w:rsid w:val="00BB0211"/>
    <w:rsid w:val="00BB3541"/>
    <w:rsid w:val="00BB5C8D"/>
    <w:rsid w:val="00BB6137"/>
    <w:rsid w:val="00BB6C88"/>
    <w:rsid w:val="00BC0A3E"/>
    <w:rsid w:val="00BC24A6"/>
    <w:rsid w:val="00BC3494"/>
    <w:rsid w:val="00BC433A"/>
    <w:rsid w:val="00BC7667"/>
    <w:rsid w:val="00BD0C20"/>
    <w:rsid w:val="00BD1BF2"/>
    <w:rsid w:val="00BD2B46"/>
    <w:rsid w:val="00BD3D0C"/>
    <w:rsid w:val="00BD5261"/>
    <w:rsid w:val="00BD55ED"/>
    <w:rsid w:val="00BD6151"/>
    <w:rsid w:val="00BD6754"/>
    <w:rsid w:val="00BE0AF2"/>
    <w:rsid w:val="00BE0D6D"/>
    <w:rsid w:val="00BE2836"/>
    <w:rsid w:val="00BE29DC"/>
    <w:rsid w:val="00BE392E"/>
    <w:rsid w:val="00BE3A44"/>
    <w:rsid w:val="00BE3B3C"/>
    <w:rsid w:val="00BE4B7A"/>
    <w:rsid w:val="00BE5D3F"/>
    <w:rsid w:val="00BE634D"/>
    <w:rsid w:val="00BE77AE"/>
    <w:rsid w:val="00BF1801"/>
    <w:rsid w:val="00BF2C45"/>
    <w:rsid w:val="00BF365D"/>
    <w:rsid w:val="00BF3F3D"/>
    <w:rsid w:val="00BF6010"/>
    <w:rsid w:val="00C0027B"/>
    <w:rsid w:val="00C004E1"/>
    <w:rsid w:val="00C0096B"/>
    <w:rsid w:val="00C0177F"/>
    <w:rsid w:val="00C03537"/>
    <w:rsid w:val="00C036C6"/>
    <w:rsid w:val="00C03835"/>
    <w:rsid w:val="00C038EA"/>
    <w:rsid w:val="00C03F88"/>
    <w:rsid w:val="00C0580E"/>
    <w:rsid w:val="00C05EBB"/>
    <w:rsid w:val="00C07D2F"/>
    <w:rsid w:val="00C10D6F"/>
    <w:rsid w:val="00C10D9B"/>
    <w:rsid w:val="00C1164B"/>
    <w:rsid w:val="00C11D95"/>
    <w:rsid w:val="00C149A7"/>
    <w:rsid w:val="00C1523C"/>
    <w:rsid w:val="00C1634E"/>
    <w:rsid w:val="00C16E51"/>
    <w:rsid w:val="00C173E6"/>
    <w:rsid w:val="00C20FEB"/>
    <w:rsid w:val="00C21A8B"/>
    <w:rsid w:val="00C24978"/>
    <w:rsid w:val="00C251EF"/>
    <w:rsid w:val="00C265B9"/>
    <w:rsid w:val="00C27707"/>
    <w:rsid w:val="00C279B0"/>
    <w:rsid w:val="00C27DF7"/>
    <w:rsid w:val="00C30FD2"/>
    <w:rsid w:val="00C32C84"/>
    <w:rsid w:val="00C33966"/>
    <w:rsid w:val="00C3575F"/>
    <w:rsid w:val="00C35E61"/>
    <w:rsid w:val="00C36674"/>
    <w:rsid w:val="00C36781"/>
    <w:rsid w:val="00C36973"/>
    <w:rsid w:val="00C371BF"/>
    <w:rsid w:val="00C40F3D"/>
    <w:rsid w:val="00C4347B"/>
    <w:rsid w:val="00C47406"/>
    <w:rsid w:val="00C5006F"/>
    <w:rsid w:val="00C50D63"/>
    <w:rsid w:val="00C51B75"/>
    <w:rsid w:val="00C53AC9"/>
    <w:rsid w:val="00C53FF2"/>
    <w:rsid w:val="00C55F79"/>
    <w:rsid w:val="00C56714"/>
    <w:rsid w:val="00C577CD"/>
    <w:rsid w:val="00C57887"/>
    <w:rsid w:val="00C57FF8"/>
    <w:rsid w:val="00C601A4"/>
    <w:rsid w:val="00C60395"/>
    <w:rsid w:val="00C60454"/>
    <w:rsid w:val="00C608AB"/>
    <w:rsid w:val="00C60B00"/>
    <w:rsid w:val="00C622F7"/>
    <w:rsid w:val="00C655A2"/>
    <w:rsid w:val="00C6564B"/>
    <w:rsid w:val="00C65747"/>
    <w:rsid w:val="00C67CC0"/>
    <w:rsid w:val="00C70001"/>
    <w:rsid w:val="00C72203"/>
    <w:rsid w:val="00C73D9B"/>
    <w:rsid w:val="00C73E98"/>
    <w:rsid w:val="00C754BD"/>
    <w:rsid w:val="00C762CE"/>
    <w:rsid w:val="00C773F2"/>
    <w:rsid w:val="00C82078"/>
    <w:rsid w:val="00C835BC"/>
    <w:rsid w:val="00C83F3C"/>
    <w:rsid w:val="00C85217"/>
    <w:rsid w:val="00C9024F"/>
    <w:rsid w:val="00C9083E"/>
    <w:rsid w:val="00C91EA7"/>
    <w:rsid w:val="00C928B8"/>
    <w:rsid w:val="00C93FB6"/>
    <w:rsid w:val="00C96DDA"/>
    <w:rsid w:val="00CA10B9"/>
    <w:rsid w:val="00CA20D5"/>
    <w:rsid w:val="00CA2C5F"/>
    <w:rsid w:val="00CA339C"/>
    <w:rsid w:val="00CA343E"/>
    <w:rsid w:val="00CA3636"/>
    <w:rsid w:val="00CA3D16"/>
    <w:rsid w:val="00CA4EA9"/>
    <w:rsid w:val="00CA56E1"/>
    <w:rsid w:val="00CA6040"/>
    <w:rsid w:val="00CA6901"/>
    <w:rsid w:val="00CA6BA2"/>
    <w:rsid w:val="00CA7444"/>
    <w:rsid w:val="00CB01CA"/>
    <w:rsid w:val="00CB02A6"/>
    <w:rsid w:val="00CB0425"/>
    <w:rsid w:val="00CB20B5"/>
    <w:rsid w:val="00CB40AE"/>
    <w:rsid w:val="00CC0AF3"/>
    <w:rsid w:val="00CC11BF"/>
    <w:rsid w:val="00CC19A3"/>
    <w:rsid w:val="00CC28AC"/>
    <w:rsid w:val="00CC2A67"/>
    <w:rsid w:val="00CC335E"/>
    <w:rsid w:val="00CC5A7D"/>
    <w:rsid w:val="00CD06FA"/>
    <w:rsid w:val="00CD4678"/>
    <w:rsid w:val="00CD5650"/>
    <w:rsid w:val="00CD63BE"/>
    <w:rsid w:val="00CD65A1"/>
    <w:rsid w:val="00CD6C5E"/>
    <w:rsid w:val="00CE14E0"/>
    <w:rsid w:val="00CE17DF"/>
    <w:rsid w:val="00CE1CAA"/>
    <w:rsid w:val="00CE2C1A"/>
    <w:rsid w:val="00CE44EE"/>
    <w:rsid w:val="00CE45B7"/>
    <w:rsid w:val="00CE6574"/>
    <w:rsid w:val="00CE6732"/>
    <w:rsid w:val="00CF1750"/>
    <w:rsid w:val="00CF1904"/>
    <w:rsid w:val="00CF1E15"/>
    <w:rsid w:val="00CF2717"/>
    <w:rsid w:val="00CF2720"/>
    <w:rsid w:val="00CF30ED"/>
    <w:rsid w:val="00CF3D53"/>
    <w:rsid w:val="00CF64FE"/>
    <w:rsid w:val="00CF6D0B"/>
    <w:rsid w:val="00D03245"/>
    <w:rsid w:val="00D03266"/>
    <w:rsid w:val="00D03803"/>
    <w:rsid w:val="00D0439E"/>
    <w:rsid w:val="00D04B93"/>
    <w:rsid w:val="00D04FE0"/>
    <w:rsid w:val="00D06CCE"/>
    <w:rsid w:val="00D070EB"/>
    <w:rsid w:val="00D10E61"/>
    <w:rsid w:val="00D12C11"/>
    <w:rsid w:val="00D13AF8"/>
    <w:rsid w:val="00D1406A"/>
    <w:rsid w:val="00D145F2"/>
    <w:rsid w:val="00D14CEA"/>
    <w:rsid w:val="00D15626"/>
    <w:rsid w:val="00D17AFD"/>
    <w:rsid w:val="00D213B3"/>
    <w:rsid w:val="00D21E37"/>
    <w:rsid w:val="00D238C3"/>
    <w:rsid w:val="00D2448D"/>
    <w:rsid w:val="00D251D8"/>
    <w:rsid w:val="00D25DAA"/>
    <w:rsid w:val="00D260BF"/>
    <w:rsid w:val="00D260ED"/>
    <w:rsid w:val="00D3154A"/>
    <w:rsid w:val="00D324E0"/>
    <w:rsid w:val="00D32E22"/>
    <w:rsid w:val="00D34461"/>
    <w:rsid w:val="00D348FB"/>
    <w:rsid w:val="00D34D93"/>
    <w:rsid w:val="00D35ECF"/>
    <w:rsid w:val="00D37376"/>
    <w:rsid w:val="00D409B3"/>
    <w:rsid w:val="00D40FB5"/>
    <w:rsid w:val="00D41102"/>
    <w:rsid w:val="00D4120C"/>
    <w:rsid w:val="00D43DD9"/>
    <w:rsid w:val="00D44920"/>
    <w:rsid w:val="00D45225"/>
    <w:rsid w:val="00D45381"/>
    <w:rsid w:val="00D46C09"/>
    <w:rsid w:val="00D512A0"/>
    <w:rsid w:val="00D51BAF"/>
    <w:rsid w:val="00D51BE6"/>
    <w:rsid w:val="00D523EC"/>
    <w:rsid w:val="00D558E1"/>
    <w:rsid w:val="00D56CFA"/>
    <w:rsid w:val="00D63989"/>
    <w:rsid w:val="00D646C7"/>
    <w:rsid w:val="00D64B66"/>
    <w:rsid w:val="00D66763"/>
    <w:rsid w:val="00D66E03"/>
    <w:rsid w:val="00D6782F"/>
    <w:rsid w:val="00D67CBF"/>
    <w:rsid w:val="00D67E28"/>
    <w:rsid w:val="00D702E8"/>
    <w:rsid w:val="00D7095D"/>
    <w:rsid w:val="00D70B60"/>
    <w:rsid w:val="00D720D7"/>
    <w:rsid w:val="00D723E4"/>
    <w:rsid w:val="00D72403"/>
    <w:rsid w:val="00D737E7"/>
    <w:rsid w:val="00D74C85"/>
    <w:rsid w:val="00D757C7"/>
    <w:rsid w:val="00D764B1"/>
    <w:rsid w:val="00D76C9A"/>
    <w:rsid w:val="00D775D1"/>
    <w:rsid w:val="00D77AD8"/>
    <w:rsid w:val="00D80DF2"/>
    <w:rsid w:val="00D8125B"/>
    <w:rsid w:val="00D81B40"/>
    <w:rsid w:val="00D81D6D"/>
    <w:rsid w:val="00D837D0"/>
    <w:rsid w:val="00D840B5"/>
    <w:rsid w:val="00D846C0"/>
    <w:rsid w:val="00D850FC"/>
    <w:rsid w:val="00D857EA"/>
    <w:rsid w:val="00D91E60"/>
    <w:rsid w:val="00D94A2A"/>
    <w:rsid w:val="00D9510A"/>
    <w:rsid w:val="00D9746C"/>
    <w:rsid w:val="00D97E5E"/>
    <w:rsid w:val="00DA0E3E"/>
    <w:rsid w:val="00DA140E"/>
    <w:rsid w:val="00DA1730"/>
    <w:rsid w:val="00DA213E"/>
    <w:rsid w:val="00DA2FA3"/>
    <w:rsid w:val="00DA33B2"/>
    <w:rsid w:val="00DA3B9A"/>
    <w:rsid w:val="00DA3E3C"/>
    <w:rsid w:val="00DA5DF1"/>
    <w:rsid w:val="00DA5E5E"/>
    <w:rsid w:val="00DA6318"/>
    <w:rsid w:val="00DA6697"/>
    <w:rsid w:val="00DA6B01"/>
    <w:rsid w:val="00DB0D7A"/>
    <w:rsid w:val="00DB1297"/>
    <w:rsid w:val="00DB1A2A"/>
    <w:rsid w:val="00DB24EB"/>
    <w:rsid w:val="00DB43ED"/>
    <w:rsid w:val="00DC6ED3"/>
    <w:rsid w:val="00DC71F5"/>
    <w:rsid w:val="00DD026D"/>
    <w:rsid w:val="00DD06F4"/>
    <w:rsid w:val="00DD1CFC"/>
    <w:rsid w:val="00DD202D"/>
    <w:rsid w:val="00DD4BC0"/>
    <w:rsid w:val="00DD4EAE"/>
    <w:rsid w:val="00DD62F2"/>
    <w:rsid w:val="00DD7487"/>
    <w:rsid w:val="00DE0C77"/>
    <w:rsid w:val="00DE0FA9"/>
    <w:rsid w:val="00DE2076"/>
    <w:rsid w:val="00DE25B3"/>
    <w:rsid w:val="00DE2EE4"/>
    <w:rsid w:val="00DE2FD4"/>
    <w:rsid w:val="00DE46F1"/>
    <w:rsid w:val="00DE4A47"/>
    <w:rsid w:val="00DE50D7"/>
    <w:rsid w:val="00DE57EA"/>
    <w:rsid w:val="00DE5A99"/>
    <w:rsid w:val="00DF1E50"/>
    <w:rsid w:val="00DF224E"/>
    <w:rsid w:val="00DF248F"/>
    <w:rsid w:val="00DF2EA9"/>
    <w:rsid w:val="00DF2F78"/>
    <w:rsid w:val="00DF31E3"/>
    <w:rsid w:val="00DF5286"/>
    <w:rsid w:val="00DF685A"/>
    <w:rsid w:val="00DF708F"/>
    <w:rsid w:val="00E001F1"/>
    <w:rsid w:val="00E00512"/>
    <w:rsid w:val="00E01554"/>
    <w:rsid w:val="00E02CD4"/>
    <w:rsid w:val="00E02F49"/>
    <w:rsid w:val="00E0474B"/>
    <w:rsid w:val="00E04A3E"/>
    <w:rsid w:val="00E05AC3"/>
    <w:rsid w:val="00E05BE4"/>
    <w:rsid w:val="00E0632F"/>
    <w:rsid w:val="00E07721"/>
    <w:rsid w:val="00E127F8"/>
    <w:rsid w:val="00E13A55"/>
    <w:rsid w:val="00E14786"/>
    <w:rsid w:val="00E156CA"/>
    <w:rsid w:val="00E15E1B"/>
    <w:rsid w:val="00E170D8"/>
    <w:rsid w:val="00E2054B"/>
    <w:rsid w:val="00E2065A"/>
    <w:rsid w:val="00E22145"/>
    <w:rsid w:val="00E22B75"/>
    <w:rsid w:val="00E22BE7"/>
    <w:rsid w:val="00E23BDB"/>
    <w:rsid w:val="00E25BAA"/>
    <w:rsid w:val="00E27D0D"/>
    <w:rsid w:val="00E27E3B"/>
    <w:rsid w:val="00E3006C"/>
    <w:rsid w:val="00E30F51"/>
    <w:rsid w:val="00E30FA6"/>
    <w:rsid w:val="00E318F1"/>
    <w:rsid w:val="00E3213D"/>
    <w:rsid w:val="00E326FF"/>
    <w:rsid w:val="00E34D7A"/>
    <w:rsid w:val="00E34DCA"/>
    <w:rsid w:val="00E359EC"/>
    <w:rsid w:val="00E35A91"/>
    <w:rsid w:val="00E35F0E"/>
    <w:rsid w:val="00E36DA8"/>
    <w:rsid w:val="00E400A4"/>
    <w:rsid w:val="00E4289D"/>
    <w:rsid w:val="00E460C0"/>
    <w:rsid w:val="00E51BF4"/>
    <w:rsid w:val="00E52B0F"/>
    <w:rsid w:val="00E54CD9"/>
    <w:rsid w:val="00E54F2E"/>
    <w:rsid w:val="00E56EB6"/>
    <w:rsid w:val="00E57F89"/>
    <w:rsid w:val="00E60458"/>
    <w:rsid w:val="00E636C8"/>
    <w:rsid w:val="00E65F8B"/>
    <w:rsid w:val="00E666CC"/>
    <w:rsid w:val="00E66D8D"/>
    <w:rsid w:val="00E66DBF"/>
    <w:rsid w:val="00E73CD2"/>
    <w:rsid w:val="00E76138"/>
    <w:rsid w:val="00E764C6"/>
    <w:rsid w:val="00E811F9"/>
    <w:rsid w:val="00E84842"/>
    <w:rsid w:val="00E849E5"/>
    <w:rsid w:val="00E85C57"/>
    <w:rsid w:val="00E85E28"/>
    <w:rsid w:val="00E86AF1"/>
    <w:rsid w:val="00E87369"/>
    <w:rsid w:val="00E91503"/>
    <w:rsid w:val="00E930F8"/>
    <w:rsid w:val="00E932F4"/>
    <w:rsid w:val="00E953A1"/>
    <w:rsid w:val="00E9576D"/>
    <w:rsid w:val="00E968D7"/>
    <w:rsid w:val="00E97F07"/>
    <w:rsid w:val="00EA0084"/>
    <w:rsid w:val="00EA0E1C"/>
    <w:rsid w:val="00EA335A"/>
    <w:rsid w:val="00EA3BF9"/>
    <w:rsid w:val="00EA4B2F"/>
    <w:rsid w:val="00EA5C62"/>
    <w:rsid w:val="00EB04FC"/>
    <w:rsid w:val="00EB0A6E"/>
    <w:rsid w:val="00EB1836"/>
    <w:rsid w:val="00EB191E"/>
    <w:rsid w:val="00EB201E"/>
    <w:rsid w:val="00EB2F36"/>
    <w:rsid w:val="00EB3AAB"/>
    <w:rsid w:val="00EB489C"/>
    <w:rsid w:val="00EB5906"/>
    <w:rsid w:val="00EB6D8F"/>
    <w:rsid w:val="00EB7785"/>
    <w:rsid w:val="00EC1529"/>
    <w:rsid w:val="00EC2744"/>
    <w:rsid w:val="00EC2C5A"/>
    <w:rsid w:val="00EC2EF5"/>
    <w:rsid w:val="00EC3759"/>
    <w:rsid w:val="00EC430E"/>
    <w:rsid w:val="00EC4314"/>
    <w:rsid w:val="00EC46DC"/>
    <w:rsid w:val="00EC4848"/>
    <w:rsid w:val="00EC4EB1"/>
    <w:rsid w:val="00EC518A"/>
    <w:rsid w:val="00EC5FC6"/>
    <w:rsid w:val="00EC6A4B"/>
    <w:rsid w:val="00EC7B22"/>
    <w:rsid w:val="00ED0210"/>
    <w:rsid w:val="00ED06ED"/>
    <w:rsid w:val="00ED0D21"/>
    <w:rsid w:val="00ED1FB2"/>
    <w:rsid w:val="00ED1FEA"/>
    <w:rsid w:val="00ED2C19"/>
    <w:rsid w:val="00ED56FE"/>
    <w:rsid w:val="00ED5CF1"/>
    <w:rsid w:val="00EE1106"/>
    <w:rsid w:val="00EE14AC"/>
    <w:rsid w:val="00EE2B90"/>
    <w:rsid w:val="00EE38F4"/>
    <w:rsid w:val="00EE6618"/>
    <w:rsid w:val="00EE6C9B"/>
    <w:rsid w:val="00EF0350"/>
    <w:rsid w:val="00EF1834"/>
    <w:rsid w:val="00EF1BFD"/>
    <w:rsid w:val="00EF2272"/>
    <w:rsid w:val="00EF2E75"/>
    <w:rsid w:val="00EF2EC3"/>
    <w:rsid w:val="00EF4D9D"/>
    <w:rsid w:val="00F01225"/>
    <w:rsid w:val="00F02503"/>
    <w:rsid w:val="00F03AA1"/>
    <w:rsid w:val="00F03AF5"/>
    <w:rsid w:val="00F0550A"/>
    <w:rsid w:val="00F07F9E"/>
    <w:rsid w:val="00F1075A"/>
    <w:rsid w:val="00F10BB7"/>
    <w:rsid w:val="00F12C1A"/>
    <w:rsid w:val="00F134BE"/>
    <w:rsid w:val="00F170D6"/>
    <w:rsid w:val="00F1771E"/>
    <w:rsid w:val="00F2081F"/>
    <w:rsid w:val="00F2169C"/>
    <w:rsid w:val="00F230D2"/>
    <w:rsid w:val="00F23987"/>
    <w:rsid w:val="00F2557D"/>
    <w:rsid w:val="00F25979"/>
    <w:rsid w:val="00F26300"/>
    <w:rsid w:val="00F318BE"/>
    <w:rsid w:val="00F31BF6"/>
    <w:rsid w:val="00F32A7E"/>
    <w:rsid w:val="00F32D34"/>
    <w:rsid w:val="00F342E4"/>
    <w:rsid w:val="00F3468C"/>
    <w:rsid w:val="00F35455"/>
    <w:rsid w:val="00F36577"/>
    <w:rsid w:val="00F36EA4"/>
    <w:rsid w:val="00F4624A"/>
    <w:rsid w:val="00F47ACC"/>
    <w:rsid w:val="00F47C55"/>
    <w:rsid w:val="00F51BD3"/>
    <w:rsid w:val="00F5241A"/>
    <w:rsid w:val="00F52CFE"/>
    <w:rsid w:val="00F53295"/>
    <w:rsid w:val="00F53A70"/>
    <w:rsid w:val="00F54912"/>
    <w:rsid w:val="00F56A8D"/>
    <w:rsid w:val="00F606A0"/>
    <w:rsid w:val="00F61950"/>
    <w:rsid w:val="00F62822"/>
    <w:rsid w:val="00F63768"/>
    <w:rsid w:val="00F6421B"/>
    <w:rsid w:val="00F64607"/>
    <w:rsid w:val="00F64737"/>
    <w:rsid w:val="00F65033"/>
    <w:rsid w:val="00F653BE"/>
    <w:rsid w:val="00F659D6"/>
    <w:rsid w:val="00F66B7C"/>
    <w:rsid w:val="00F67349"/>
    <w:rsid w:val="00F676B9"/>
    <w:rsid w:val="00F676DA"/>
    <w:rsid w:val="00F679F9"/>
    <w:rsid w:val="00F702C7"/>
    <w:rsid w:val="00F703F4"/>
    <w:rsid w:val="00F70FBE"/>
    <w:rsid w:val="00F71312"/>
    <w:rsid w:val="00F73360"/>
    <w:rsid w:val="00F7460A"/>
    <w:rsid w:val="00F76A56"/>
    <w:rsid w:val="00F76A5A"/>
    <w:rsid w:val="00F81AAB"/>
    <w:rsid w:val="00F82084"/>
    <w:rsid w:val="00F82FCD"/>
    <w:rsid w:val="00F83BE2"/>
    <w:rsid w:val="00F85FBC"/>
    <w:rsid w:val="00F8677A"/>
    <w:rsid w:val="00F90EC1"/>
    <w:rsid w:val="00F914D1"/>
    <w:rsid w:val="00F9278F"/>
    <w:rsid w:val="00F9305B"/>
    <w:rsid w:val="00F93BA1"/>
    <w:rsid w:val="00F943B2"/>
    <w:rsid w:val="00F953A1"/>
    <w:rsid w:val="00F968A5"/>
    <w:rsid w:val="00F96A87"/>
    <w:rsid w:val="00F96B0C"/>
    <w:rsid w:val="00F96EC4"/>
    <w:rsid w:val="00F97693"/>
    <w:rsid w:val="00F976FD"/>
    <w:rsid w:val="00F9770A"/>
    <w:rsid w:val="00FA03A2"/>
    <w:rsid w:val="00FA0F2B"/>
    <w:rsid w:val="00FA2002"/>
    <w:rsid w:val="00FA2FF9"/>
    <w:rsid w:val="00FA44A6"/>
    <w:rsid w:val="00FA4761"/>
    <w:rsid w:val="00FA4952"/>
    <w:rsid w:val="00FA7C94"/>
    <w:rsid w:val="00FB15C1"/>
    <w:rsid w:val="00FB1ABD"/>
    <w:rsid w:val="00FB1C2A"/>
    <w:rsid w:val="00FB3CF1"/>
    <w:rsid w:val="00FB4100"/>
    <w:rsid w:val="00FB4CB0"/>
    <w:rsid w:val="00FB54CD"/>
    <w:rsid w:val="00FB5DA6"/>
    <w:rsid w:val="00FB7A65"/>
    <w:rsid w:val="00FC1B4D"/>
    <w:rsid w:val="00FC21B7"/>
    <w:rsid w:val="00FC2E8F"/>
    <w:rsid w:val="00FC2F42"/>
    <w:rsid w:val="00FC34AC"/>
    <w:rsid w:val="00FC3C04"/>
    <w:rsid w:val="00FC51EA"/>
    <w:rsid w:val="00FC643A"/>
    <w:rsid w:val="00FC6A0F"/>
    <w:rsid w:val="00FD0C3E"/>
    <w:rsid w:val="00FD0D7B"/>
    <w:rsid w:val="00FD29C4"/>
    <w:rsid w:val="00FD3119"/>
    <w:rsid w:val="00FD48F6"/>
    <w:rsid w:val="00FD4C29"/>
    <w:rsid w:val="00FD7B4A"/>
    <w:rsid w:val="00FD7C4F"/>
    <w:rsid w:val="00FD7CCA"/>
    <w:rsid w:val="00FE0EB6"/>
    <w:rsid w:val="00FE1428"/>
    <w:rsid w:val="00FE2EA8"/>
    <w:rsid w:val="00FE4A14"/>
    <w:rsid w:val="00FE524B"/>
    <w:rsid w:val="00FE52C0"/>
    <w:rsid w:val="00FE7D6A"/>
    <w:rsid w:val="00FF034E"/>
    <w:rsid w:val="00FF06DC"/>
    <w:rsid w:val="00FF152E"/>
    <w:rsid w:val="00FF230F"/>
    <w:rsid w:val="00FF2719"/>
    <w:rsid w:val="00FF2B7D"/>
    <w:rsid w:val="00FF3691"/>
    <w:rsid w:val="00FF47BB"/>
    <w:rsid w:val="00FF59A3"/>
    <w:rsid w:val="00FF72D5"/>
    <w:rsid w:val="00FF7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53FBC6"/>
  <w15:docId w15:val="{72C1D5B9-31EF-4068-BB70-2F8E981D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79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B6C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B4C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0395"/>
    <w:pPr>
      <w:tabs>
        <w:tab w:val="center" w:pos="4680"/>
        <w:tab w:val="right" w:pos="9360"/>
      </w:tabs>
    </w:pPr>
  </w:style>
  <w:style w:type="character" w:customStyle="1" w:styleId="HeaderChar">
    <w:name w:val="Header Char"/>
    <w:basedOn w:val="DefaultParagraphFont"/>
    <w:link w:val="Header"/>
    <w:uiPriority w:val="99"/>
    <w:rsid w:val="00C60395"/>
  </w:style>
  <w:style w:type="paragraph" w:styleId="Footer">
    <w:name w:val="footer"/>
    <w:basedOn w:val="Normal"/>
    <w:link w:val="FooterChar"/>
    <w:uiPriority w:val="99"/>
    <w:unhideWhenUsed/>
    <w:rsid w:val="00C60395"/>
    <w:pPr>
      <w:tabs>
        <w:tab w:val="center" w:pos="4680"/>
        <w:tab w:val="right" w:pos="9360"/>
      </w:tabs>
    </w:pPr>
  </w:style>
  <w:style w:type="character" w:customStyle="1" w:styleId="FooterChar">
    <w:name w:val="Footer Char"/>
    <w:basedOn w:val="DefaultParagraphFont"/>
    <w:link w:val="Footer"/>
    <w:uiPriority w:val="99"/>
    <w:rsid w:val="00C60395"/>
  </w:style>
  <w:style w:type="character" w:styleId="Hyperlink">
    <w:name w:val="Hyperlink"/>
    <w:basedOn w:val="DefaultParagraphFont"/>
    <w:uiPriority w:val="99"/>
    <w:unhideWhenUsed/>
    <w:rsid w:val="0081229D"/>
    <w:rPr>
      <w:color w:val="0000FF" w:themeColor="hyperlink"/>
      <w:u w:val="single"/>
    </w:rPr>
  </w:style>
  <w:style w:type="paragraph" w:styleId="ListParagraph">
    <w:name w:val="List Paragraph"/>
    <w:basedOn w:val="Normal"/>
    <w:uiPriority w:val="34"/>
    <w:qFormat/>
    <w:rsid w:val="00781373"/>
    <w:pPr>
      <w:ind w:left="720"/>
      <w:contextualSpacing/>
    </w:pPr>
  </w:style>
  <w:style w:type="character" w:customStyle="1" w:styleId="Heading1Char">
    <w:name w:val="Heading 1 Char"/>
    <w:basedOn w:val="DefaultParagraphFont"/>
    <w:link w:val="Heading1"/>
    <w:uiPriority w:val="9"/>
    <w:rsid w:val="00A747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B6CE6"/>
    <w:rPr>
      <w:rFonts w:asciiTheme="majorHAnsi" w:eastAsiaTheme="majorEastAsia" w:hAnsiTheme="majorHAnsi" w:cstheme="majorBidi"/>
      <w:color w:val="365F91" w:themeColor="accent1" w:themeShade="BF"/>
      <w:sz w:val="26"/>
      <w:szCs w:val="26"/>
    </w:rPr>
  </w:style>
  <w:style w:type="character" w:styleId="LineNumber">
    <w:name w:val="line number"/>
    <w:basedOn w:val="DefaultParagraphFont"/>
    <w:uiPriority w:val="99"/>
    <w:semiHidden/>
    <w:unhideWhenUsed/>
    <w:rsid w:val="006F7239"/>
  </w:style>
  <w:style w:type="table" w:styleId="TableGrid">
    <w:name w:val="Table Grid"/>
    <w:basedOn w:val="TableNormal"/>
    <w:uiPriority w:val="59"/>
    <w:rsid w:val="000B3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D6D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6D91"/>
    <w:rPr>
      <w:rFonts w:ascii="Lucida Grande" w:hAnsi="Lucida Grande" w:cs="Lucida Grande"/>
      <w:sz w:val="18"/>
      <w:szCs w:val="18"/>
    </w:rPr>
  </w:style>
  <w:style w:type="character" w:styleId="CommentReference">
    <w:name w:val="annotation reference"/>
    <w:basedOn w:val="DefaultParagraphFont"/>
    <w:uiPriority w:val="99"/>
    <w:semiHidden/>
    <w:unhideWhenUsed/>
    <w:rsid w:val="00C4347B"/>
    <w:rPr>
      <w:sz w:val="18"/>
      <w:szCs w:val="18"/>
    </w:rPr>
  </w:style>
  <w:style w:type="paragraph" w:styleId="CommentText">
    <w:name w:val="annotation text"/>
    <w:basedOn w:val="Normal"/>
    <w:link w:val="CommentTextChar"/>
    <w:uiPriority w:val="99"/>
    <w:semiHidden/>
    <w:unhideWhenUsed/>
    <w:rsid w:val="00C4347B"/>
    <w:rPr>
      <w:sz w:val="24"/>
      <w:szCs w:val="24"/>
    </w:rPr>
  </w:style>
  <w:style w:type="character" w:customStyle="1" w:styleId="CommentTextChar">
    <w:name w:val="Comment Text Char"/>
    <w:basedOn w:val="DefaultParagraphFont"/>
    <w:link w:val="CommentText"/>
    <w:uiPriority w:val="99"/>
    <w:semiHidden/>
    <w:rsid w:val="00C4347B"/>
    <w:rPr>
      <w:sz w:val="24"/>
      <w:szCs w:val="24"/>
    </w:rPr>
  </w:style>
  <w:style w:type="paragraph" w:styleId="CommentSubject">
    <w:name w:val="annotation subject"/>
    <w:basedOn w:val="CommentText"/>
    <w:next w:val="CommentText"/>
    <w:link w:val="CommentSubjectChar"/>
    <w:uiPriority w:val="99"/>
    <w:semiHidden/>
    <w:unhideWhenUsed/>
    <w:rsid w:val="00C4347B"/>
    <w:rPr>
      <w:b/>
      <w:bCs/>
      <w:sz w:val="20"/>
      <w:szCs w:val="20"/>
    </w:rPr>
  </w:style>
  <w:style w:type="character" w:customStyle="1" w:styleId="CommentSubjectChar">
    <w:name w:val="Comment Subject Char"/>
    <w:basedOn w:val="CommentTextChar"/>
    <w:link w:val="CommentSubject"/>
    <w:uiPriority w:val="99"/>
    <w:semiHidden/>
    <w:rsid w:val="00C4347B"/>
    <w:rPr>
      <w:b/>
      <w:bCs/>
      <w:sz w:val="20"/>
      <w:szCs w:val="20"/>
    </w:rPr>
  </w:style>
  <w:style w:type="character" w:customStyle="1" w:styleId="Heading3Char">
    <w:name w:val="Heading 3 Char"/>
    <w:basedOn w:val="DefaultParagraphFont"/>
    <w:link w:val="Heading3"/>
    <w:uiPriority w:val="9"/>
    <w:rsid w:val="009B4CA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F96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616054">
      <w:bodyDiv w:val="1"/>
      <w:marLeft w:val="0"/>
      <w:marRight w:val="0"/>
      <w:marTop w:val="0"/>
      <w:marBottom w:val="0"/>
      <w:divBdr>
        <w:top w:val="none" w:sz="0" w:space="0" w:color="auto"/>
        <w:left w:val="none" w:sz="0" w:space="0" w:color="auto"/>
        <w:bottom w:val="none" w:sz="0" w:space="0" w:color="auto"/>
        <w:right w:val="none" w:sz="0" w:space="0" w:color="auto"/>
      </w:divBdr>
      <w:divsChild>
        <w:div w:id="1979336182">
          <w:marLeft w:val="0"/>
          <w:marRight w:val="0"/>
          <w:marTop w:val="0"/>
          <w:marBottom w:val="0"/>
          <w:divBdr>
            <w:top w:val="none" w:sz="0" w:space="0" w:color="auto"/>
            <w:left w:val="none" w:sz="0" w:space="0" w:color="auto"/>
            <w:bottom w:val="none" w:sz="0" w:space="0" w:color="auto"/>
            <w:right w:val="none" w:sz="0" w:space="0" w:color="auto"/>
          </w:divBdr>
        </w:div>
      </w:divsChild>
    </w:div>
    <w:div w:id="559290529">
      <w:bodyDiv w:val="1"/>
      <w:marLeft w:val="0"/>
      <w:marRight w:val="0"/>
      <w:marTop w:val="0"/>
      <w:marBottom w:val="0"/>
      <w:divBdr>
        <w:top w:val="none" w:sz="0" w:space="0" w:color="auto"/>
        <w:left w:val="none" w:sz="0" w:space="0" w:color="auto"/>
        <w:bottom w:val="none" w:sz="0" w:space="0" w:color="auto"/>
        <w:right w:val="none" w:sz="0" w:space="0" w:color="auto"/>
      </w:divBdr>
    </w:div>
    <w:div w:id="840044407">
      <w:bodyDiv w:val="1"/>
      <w:marLeft w:val="0"/>
      <w:marRight w:val="0"/>
      <w:marTop w:val="0"/>
      <w:marBottom w:val="0"/>
      <w:divBdr>
        <w:top w:val="none" w:sz="0" w:space="0" w:color="auto"/>
        <w:left w:val="none" w:sz="0" w:space="0" w:color="auto"/>
        <w:bottom w:val="none" w:sz="0" w:space="0" w:color="auto"/>
        <w:right w:val="none" w:sz="0" w:space="0" w:color="auto"/>
      </w:divBdr>
    </w:div>
    <w:div w:id="1683429688">
      <w:bodyDiv w:val="1"/>
      <w:marLeft w:val="0"/>
      <w:marRight w:val="0"/>
      <w:marTop w:val="0"/>
      <w:marBottom w:val="0"/>
      <w:divBdr>
        <w:top w:val="none" w:sz="0" w:space="0" w:color="auto"/>
        <w:left w:val="none" w:sz="0" w:space="0" w:color="auto"/>
        <w:bottom w:val="none" w:sz="0" w:space="0" w:color="auto"/>
        <w:right w:val="none" w:sz="0" w:space="0" w:color="auto"/>
      </w:divBdr>
      <w:divsChild>
        <w:div w:id="1541478788">
          <w:marLeft w:val="0"/>
          <w:marRight w:val="0"/>
          <w:marTop w:val="0"/>
          <w:marBottom w:val="0"/>
          <w:divBdr>
            <w:top w:val="none" w:sz="0" w:space="0" w:color="auto"/>
            <w:left w:val="none" w:sz="0" w:space="0" w:color="auto"/>
            <w:bottom w:val="none" w:sz="0" w:space="0" w:color="auto"/>
            <w:right w:val="none" w:sz="0" w:space="0" w:color="auto"/>
          </w:divBdr>
        </w:div>
      </w:divsChild>
    </w:div>
    <w:div w:id="2128313778">
      <w:bodyDiv w:val="1"/>
      <w:marLeft w:val="0"/>
      <w:marRight w:val="0"/>
      <w:marTop w:val="0"/>
      <w:marBottom w:val="0"/>
      <w:divBdr>
        <w:top w:val="none" w:sz="0" w:space="0" w:color="auto"/>
        <w:left w:val="none" w:sz="0" w:space="0" w:color="auto"/>
        <w:bottom w:val="none" w:sz="0" w:space="0" w:color="auto"/>
        <w:right w:val="none" w:sz="0" w:space="0" w:color="auto"/>
      </w:divBdr>
      <w:divsChild>
        <w:div w:id="812916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7490/f1000research.1112534.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ndi.github.io/GRNsigh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pecial:BookSources/0-9613921-4-2" TargetMode="External"/><Relationship Id="rId5" Type="http://schemas.openxmlformats.org/officeDocument/2006/relationships/footnotes" Target="footnotes.xml"/><Relationship Id="rId10" Type="http://schemas.openxmlformats.org/officeDocument/2006/relationships/hyperlink" Target="https://en.wikipedia.org/wiki/International_Standard_Book_Number" TargetMode="External"/><Relationship Id="rId4" Type="http://schemas.openxmlformats.org/officeDocument/2006/relationships/webSettings" Target="webSettings.xml"/><Relationship Id="rId9" Type="http://schemas.openxmlformats.org/officeDocument/2006/relationships/hyperlink" Target="http://dx.doi.org/10.7490/f1000research.111251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349</TotalTime>
  <Pages>30</Pages>
  <Words>7968</Words>
  <Characters>45422</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53284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 D. Dahlquist</dc:creator>
  <cp:lastModifiedBy>Dahlquist, Kam D.</cp:lastModifiedBy>
  <cp:revision>56</cp:revision>
  <cp:lastPrinted>2016-05-16T20:13:00Z</cp:lastPrinted>
  <dcterms:created xsi:type="dcterms:W3CDTF">2016-05-18T20:14:00Z</dcterms:created>
  <dcterms:modified xsi:type="dcterms:W3CDTF">2016-08-12T17:28:00Z</dcterms:modified>
</cp:coreProperties>
</file>